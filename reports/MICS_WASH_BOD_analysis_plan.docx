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82A447C" w:rsidR="002C2CD1" w:rsidRDefault="00F82818">
      <w:pPr>
        <w:pStyle w:val="Heading1"/>
      </w:pPr>
      <w:commentRangeStart w:id="0"/>
      <w:r>
        <w:t>DRAFT</w:t>
      </w:r>
      <w:r w:rsidR="000F39BA">
        <w:t xml:space="preserve"> </w:t>
      </w:r>
      <w:commentRangeEnd w:id="0"/>
      <w:r w:rsidR="00342F16">
        <w:rPr>
          <w:rStyle w:val="CommentReference"/>
          <w:color w:val="auto"/>
        </w:rPr>
        <w:commentReference w:id="0"/>
      </w:r>
      <w:r w:rsidR="000F39BA">
        <w:t>V</w:t>
      </w:r>
      <w:r w:rsidR="00A945A7">
        <w:t>3</w:t>
      </w:r>
      <w:r>
        <w:t>:  Burden of diarrheal disease from contaminated water: analysis proposal using Multiple Indicator Cluster Surveys’ water quality data to estimate population attributable risks of poor water quality.</w:t>
      </w:r>
    </w:p>
    <w:p w14:paraId="00000002" w14:textId="77777777" w:rsidR="002C2CD1" w:rsidRDefault="00F82818">
      <w:pPr>
        <w:rPr>
          <w:color w:val="000000"/>
          <w:vertAlign w:val="superscript"/>
        </w:rPr>
      </w:pPr>
      <w:bookmarkStart w:id="1" w:name="_gjdgxs" w:colFirst="0" w:colLast="0"/>
      <w:bookmarkEnd w:id="1"/>
      <w:r>
        <w:t>Andrew Mertens</w:t>
      </w:r>
      <w:r>
        <w:rPr>
          <w:color w:val="000000"/>
          <w:vertAlign w:val="superscript"/>
        </w:rPr>
        <w:t>1</w:t>
      </w:r>
      <w:r>
        <w:t>, Benjamin F. Arnold</w:t>
      </w:r>
      <w:r>
        <w:rPr>
          <w:color w:val="000000"/>
          <w:vertAlign w:val="superscript"/>
        </w:rPr>
        <w:t>2</w:t>
      </w:r>
      <w:r>
        <w:t xml:space="preserve">, and </w:t>
      </w:r>
      <w:r>
        <w:rPr>
          <w:color w:val="000000"/>
        </w:rPr>
        <w:t>John M. Colford Jr</w:t>
      </w:r>
      <w:r>
        <w:rPr>
          <w:color w:val="000000"/>
          <w:vertAlign w:val="superscript"/>
        </w:rPr>
        <w:t>1</w:t>
      </w:r>
    </w:p>
    <w:p w14:paraId="00000003" w14:textId="77777777" w:rsidR="002C2CD1" w:rsidRDefault="00F82818">
      <w:pPr>
        <w:rPr>
          <w:color w:val="000000"/>
        </w:rPr>
      </w:pPr>
      <w:r>
        <w:rPr>
          <w:color w:val="000000"/>
          <w:vertAlign w:val="superscript"/>
        </w:rPr>
        <w:t xml:space="preserve">1 </w:t>
      </w:r>
      <w:r>
        <w:rPr>
          <w:color w:val="000000"/>
        </w:rPr>
        <w:t>Division of Epidemiology &amp; Biostatistics, University of California, Berkeley, 2121 Berkeley Way Rm 5302 Berkeley, CA 94720-7360</w:t>
      </w:r>
      <w:r>
        <w:fldChar w:fldCharType="begin"/>
      </w:r>
      <w:r>
        <w:instrText xml:space="preserve"> HYPERLINK "https://www.manta.com/c/mhhbl79/hafen-consulting-llc" </w:instrText>
      </w:r>
      <w:r>
        <w:fldChar w:fldCharType="separate"/>
      </w:r>
    </w:p>
    <w:p w14:paraId="00000004" w14:textId="77777777" w:rsidR="002C2CD1" w:rsidRDefault="00F82818">
      <w:pPr>
        <w:rPr>
          <w:color w:val="000000"/>
        </w:rPr>
      </w:pPr>
      <w:r>
        <w:fldChar w:fldCharType="end"/>
      </w:r>
      <w:r>
        <w:rPr>
          <w:vertAlign w:val="superscript"/>
        </w:rPr>
        <w:t>2</w:t>
      </w:r>
      <w:r>
        <w:t xml:space="preserve"> Francis I. Proctor Foundation, University of California, San Francisco, 95 Kirkham St, San Francisco, CA 94122</w:t>
      </w:r>
    </w:p>
    <w:p w14:paraId="00000005" w14:textId="77777777" w:rsidR="002C2CD1" w:rsidRDefault="00F82818">
      <w:r>
        <w:t xml:space="preserve"> </w:t>
      </w:r>
    </w:p>
    <w:p w14:paraId="00000006" w14:textId="77777777" w:rsidR="002C2CD1" w:rsidRDefault="00F82818">
      <w:pPr>
        <w:pStyle w:val="Heading2"/>
      </w:pPr>
      <w:r>
        <w:t>Background</w:t>
      </w:r>
    </w:p>
    <w:p w14:paraId="00000007" w14:textId="3B1D7610" w:rsidR="002C2CD1" w:rsidRPr="00536EBB" w:rsidRDefault="00F82818">
      <w:pPr>
        <w:ind w:firstLine="360"/>
      </w:pPr>
      <w:r>
        <w:t>Diarrheal disease causes over a million deaths each year, and is a leading cause of child mortality. Inadequate drinking water, sanitation and hygiene (WASH) are important risk factors for diarrheal disease, particularly in low- or middle- income countries (LMIC).</w:t>
      </w:r>
      <w:r>
        <w:rPr>
          <w:vertAlign w:val="superscript"/>
        </w:rPr>
        <w:t>3</w:t>
      </w:r>
      <w:r>
        <w:t xml:space="preserve">  Diarrheal disease from inadequate WASH conditions was estimated to cause </w:t>
      </w:r>
      <w:r>
        <w:rPr>
          <w:color w:val="000000"/>
        </w:rPr>
        <w:t>829,000 deaths in 2016, including 5.3% of deaths (297,000) in children under 5 years old</w:t>
      </w:r>
      <w:r>
        <w:t>.</w:t>
      </w:r>
      <w:r>
        <w:rPr>
          <w:vertAlign w:val="superscript"/>
        </w:rPr>
        <w:t>4</w:t>
      </w:r>
      <w:r>
        <w:t xml:space="preserve"> In particular, inadequate water was estimated to cause 484,741 deaths from diarrheal disease.</w:t>
      </w:r>
      <w:r>
        <w:rPr>
          <w:vertAlign w:val="superscript"/>
        </w:rPr>
        <w:t>4</w:t>
      </w:r>
      <w:r w:rsidR="00536EBB">
        <w:t xml:space="preserve"> In addition to increasing the risk of diarrheal disease, poor WASH conditions are associated with acute respiratory infections, poor child growth, and increased mortality.</w:t>
      </w:r>
      <w:r w:rsidR="00536EBB">
        <w:rPr>
          <w:vertAlign w:val="superscript"/>
        </w:rPr>
        <w:t>4</w:t>
      </w:r>
    </w:p>
    <w:p w14:paraId="00000008" w14:textId="655C79BA" w:rsidR="002C2CD1" w:rsidRDefault="00F82818">
      <w:pPr>
        <w:ind w:firstLine="360"/>
      </w:pPr>
      <w:r w:rsidRPr="00862D9E">
        <w:t xml:space="preserve">The </w:t>
      </w:r>
      <w:r w:rsidR="00DC2587">
        <w:t xml:space="preserve">WASH-attributable burden of disease estimates of the WHO for the year </w:t>
      </w:r>
      <w:r w:rsidR="00226BB7">
        <w:t>20</w:t>
      </w:r>
      <w:r w:rsidR="00823992">
        <w:t>1</w:t>
      </w:r>
      <w:r w:rsidR="001449DA">
        <w:t>6</w:t>
      </w:r>
      <w:r w:rsidR="00823992">
        <w:t xml:space="preserve"> </w:t>
      </w:r>
      <w:r w:rsidRPr="00862D9E">
        <w:t xml:space="preserve">used </w:t>
      </w:r>
      <w:r w:rsidR="00B06742">
        <w:t xml:space="preserve">access to </w:t>
      </w:r>
      <w:r w:rsidR="000D3D82">
        <w:t xml:space="preserve">point-of-use water treatment and safe water storage </w:t>
      </w:r>
      <w:r w:rsidRPr="00862D9E">
        <w:t xml:space="preserve">as the low-risk </w:t>
      </w:r>
      <w:r w:rsidR="00DC2587">
        <w:t xml:space="preserve">drinking-water </w:t>
      </w:r>
      <w:r w:rsidRPr="00862D9E">
        <w:t>reference level,</w:t>
      </w:r>
      <w:r>
        <w:t xml:space="preserve"> rather than using access to continuous, high quality piped water</w:t>
      </w:r>
      <w:r w:rsidR="000D3D82">
        <w:t>.</w:t>
      </w:r>
      <w:r w:rsidR="001449DA" w:rsidRPr="001449DA">
        <w:rPr>
          <w:vertAlign w:val="superscript"/>
        </w:rPr>
        <w:t xml:space="preserve"> </w:t>
      </w:r>
      <w:r w:rsidR="001449DA">
        <w:rPr>
          <w:vertAlign w:val="superscript"/>
        </w:rPr>
        <w:t>4</w:t>
      </w:r>
      <w:r w:rsidR="000D3D82">
        <w:t xml:space="preserve"> This choice was</w:t>
      </w:r>
      <w:r>
        <w:t xml:space="preserve"> due to a lack of </w:t>
      </w:r>
      <w:r w:rsidR="000D3D82">
        <w:t xml:space="preserve">high-quality </w:t>
      </w:r>
      <w:r>
        <w:t>studies estimating the decrease in risk of improving water quality through better operation of piped water systems in LMICs.</w:t>
      </w:r>
      <w:r>
        <w:rPr>
          <w:vertAlign w:val="superscript"/>
        </w:rPr>
        <w:t>5</w:t>
      </w:r>
      <w:r>
        <w:t xml:space="preserve"> However, studies from Puerto Rico and Egypt that compare uncontaminated or continuous piped water with contaminated or intermittent piped water supply find that having a </w:t>
      </w:r>
      <w:r w:rsidR="00E47225">
        <w:t xml:space="preserve">high quality piped </w:t>
      </w:r>
      <w:r>
        <w:t xml:space="preserve">water supply </w:t>
      </w:r>
      <w:r w:rsidR="00C80D9A">
        <w:t xml:space="preserve">was associated with a </w:t>
      </w:r>
      <w:r>
        <w:t>significantly decrease</w:t>
      </w:r>
      <w:r w:rsidR="00C80D9A">
        <w:t>d</w:t>
      </w:r>
      <w:r>
        <w:t xml:space="preserve"> risk of child diarrhea,</w:t>
      </w:r>
      <w:r>
        <w:rPr>
          <w:vertAlign w:val="superscript"/>
        </w:rPr>
        <w:t>6,7</w:t>
      </w:r>
      <w:r>
        <w:t xml:space="preserve"> though a study from India only found an effect of continuous piped water on child diarrhea in low-income households.</w:t>
      </w:r>
      <w:r>
        <w:rPr>
          <w:vertAlign w:val="superscript"/>
        </w:rPr>
        <w:t>8</w:t>
      </w:r>
      <w:r>
        <w:t xml:space="preserve"> </w:t>
      </w:r>
    </w:p>
    <w:p w14:paraId="00000009" w14:textId="3D7406E4" w:rsidR="002C2CD1" w:rsidRDefault="00F82818">
      <w:r>
        <w:tab/>
        <w:t xml:space="preserve">Where possible, </w:t>
      </w:r>
      <w:r w:rsidR="00DC2587">
        <w:t xml:space="preserve">risk factor-attributable </w:t>
      </w:r>
      <w:r>
        <w:t xml:space="preserve">burden of disease estimates </w:t>
      </w:r>
      <w:proofErr w:type="gramStart"/>
      <w:r>
        <w:t>are</w:t>
      </w:r>
      <w:proofErr w:type="gramEnd"/>
      <w:r>
        <w:t xml:space="preserve"> based on randomized</w:t>
      </w:r>
      <w:r w:rsidR="0055242B">
        <w:t xml:space="preserve"> or matched control</w:t>
      </w:r>
      <w:r>
        <w:t xml:space="preserve"> trials or prospective cohorts,</w:t>
      </w:r>
      <w:r>
        <w:rPr>
          <w:vertAlign w:val="superscript"/>
        </w:rPr>
        <w:t>3</w:t>
      </w:r>
      <w:r>
        <w:t xml:space="preserve"> which are </w:t>
      </w:r>
      <w:r w:rsidR="0018280C">
        <w:t xml:space="preserve">currently </w:t>
      </w:r>
      <w:r>
        <w:t xml:space="preserve">not available to estimate the effect of continuous, high quality piped water across a range of contexts, and are not necessarily representative samples. </w:t>
      </w:r>
      <w:r w:rsidR="00A42A30">
        <w:t>H</w:t>
      </w:r>
      <w:r w:rsidR="000D3D82" w:rsidRPr="000D3D82">
        <w:t>istorical experience</w:t>
      </w:r>
      <w:r w:rsidR="00A42A30">
        <w:t xml:space="preserve"> in the WASH field</w:t>
      </w:r>
      <w:r w:rsidR="000D3D82" w:rsidRPr="000D3D82">
        <w:t>,</w:t>
      </w:r>
      <w:r w:rsidR="00E85A8C">
        <w:rPr>
          <w:vertAlign w:val="superscript"/>
        </w:rPr>
        <w:t>9</w:t>
      </w:r>
      <w:r w:rsidR="000D3D82" w:rsidRPr="000D3D82">
        <w:t xml:space="preserve"> combined with </w:t>
      </w:r>
      <w:r w:rsidR="00C45D50">
        <w:t>null</w:t>
      </w:r>
      <w:r w:rsidR="00C45D50" w:rsidRPr="000D3D82">
        <w:t xml:space="preserve"> </w:t>
      </w:r>
      <w:r w:rsidR="000D3D82" w:rsidRPr="000D3D82">
        <w:t xml:space="preserve">results of recent trials </w:t>
      </w:r>
      <w:r w:rsidR="00542393">
        <w:t xml:space="preserve">intervening to provide more </w:t>
      </w:r>
      <w:r w:rsidR="000D3D82" w:rsidRPr="000D3D82">
        <w:t>basic levels of services, i</w:t>
      </w:r>
      <w:r w:rsidR="00542393">
        <w:t>ndicates that</w:t>
      </w:r>
      <w:r w:rsidR="000D3D82" w:rsidRPr="000D3D82">
        <w:t xml:space="preserve"> </w:t>
      </w:r>
      <w:r w:rsidR="00542393">
        <w:t xml:space="preserve">providing </w:t>
      </w:r>
      <w:r w:rsidR="000D3D82" w:rsidRPr="000D3D82">
        <w:t xml:space="preserve">higher service levels </w:t>
      </w:r>
      <w:r w:rsidR="00542393">
        <w:t xml:space="preserve">is a </w:t>
      </w:r>
      <w:r w:rsidR="00542393" w:rsidRPr="000D3D82">
        <w:t>public health policy imperative</w:t>
      </w:r>
      <w:r w:rsidR="00542393">
        <w:t xml:space="preserve">, </w:t>
      </w:r>
      <w:r w:rsidR="001C4391">
        <w:t>and</w:t>
      </w:r>
      <w:r w:rsidR="001C4391" w:rsidRPr="000D3D82">
        <w:t xml:space="preserve"> </w:t>
      </w:r>
      <w:r w:rsidR="00542393">
        <w:t>more</w:t>
      </w:r>
      <w:r w:rsidR="000D3D82" w:rsidRPr="000D3D82">
        <w:t xml:space="preserve"> robust evidence </w:t>
      </w:r>
      <w:r w:rsidR="001C4391">
        <w:t>would help</w:t>
      </w:r>
      <w:r w:rsidR="000D3D82" w:rsidRPr="000D3D82">
        <w:t xml:space="preserve"> support the</w:t>
      </w:r>
      <w:r w:rsidR="00542393">
        <w:t xml:space="preserve"> case for</w:t>
      </w:r>
      <w:r w:rsidR="000D3D82" w:rsidRPr="000D3D82">
        <w:t xml:space="preserve"> investment</w:t>
      </w:r>
      <w:r w:rsidR="004474EE">
        <w:t xml:space="preserve">. </w:t>
      </w:r>
      <w:r>
        <w:t xml:space="preserve">Due to these limitations in the WASH </w:t>
      </w:r>
      <w:r w:rsidR="0018280C">
        <w:t xml:space="preserve">epidemiologic </w:t>
      </w:r>
      <w:r>
        <w:t xml:space="preserve">literature regarding transitions to higher levels of service we propose alternative estimation methods that use new observational, nationally-representative cross-sectional surveys that include water quality data. The WHO/UNICEF Joint Monitoring </w:t>
      </w:r>
      <w:proofErr w:type="spellStart"/>
      <w:r>
        <w:t>Program</w:t>
      </w:r>
      <w:r w:rsidR="007A3BDA">
        <w:t>me</w:t>
      </w:r>
      <w:proofErr w:type="spellEnd"/>
      <w:r>
        <w:t xml:space="preserve"> </w:t>
      </w:r>
      <w:r w:rsidR="006674B0">
        <w:t xml:space="preserve">for </w:t>
      </w:r>
      <w:r w:rsidR="00180B2D">
        <w:t>Water S</w:t>
      </w:r>
      <w:r w:rsidR="006674B0">
        <w:t>upply</w:t>
      </w:r>
      <w:r w:rsidR="00180B2D">
        <w:t>, S</w:t>
      </w:r>
      <w:r w:rsidR="006674B0">
        <w:t xml:space="preserve">anitation and </w:t>
      </w:r>
      <w:r w:rsidR="00180B2D">
        <w:t>H</w:t>
      </w:r>
      <w:r w:rsidR="006674B0">
        <w:t xml:space="preserve">ygiene </w:t>
      </w:r>
      <w:r w:rsidR="007A3BDA">
        <w:t xml:space="preserve">(JMP) </w:t>
      </w:r>
      <w:r w:rsidR="006674B0">
        <w:t xml:space="preserve">draws upon household surveys, censuses and administrative data on WASH to produce SDG reports. </w:t>
      </w:r>
      <w:r w:rsidR="00E949F4">
        <w:t>Since 2012, t</w:t>
      </w:r>
      <w:r w:rsidR="006674B0">
        <w:t xml:space="preserve">he JMP team has worked with the UNICEF team that manages the </w:t>
      </w:r>
      <w:r>
        <w:t xml:space="preserve">Multiple Indicator Cluster Surveys (MICS) </w:t>
      </w:r>
      <w:r w:rsidR="006674B0">
        <w:t>programme to develop a module for testing water quality in household surveys</w:t>
      </w:r>
      <w:r w:rsidR="00B556F9">
        <w:t xml:space="preserve">, and produce data on </w:t>
      </w:r>
      <w:r w:rsidR="00B556F9">
        <w:rPr>
          <w:i/>
        </w:rPr>
        <w:t>E. coli</w:t>
      </w:r>
      <w:r w:rsidR="00B556F9">
        <w:t xml:space="preserve"> </w:t>
      </w:r>
      <w:r w:rsidR="00B556F9">
        <w:lastRenderedPageBreak/>
        <w:t>concentrations in drinking water</w:t>
      </w:r>
      <w:r w:rsidR="006674B0">
        <w:t xml:space="preserve">. </w:t>
      </w:r>
      <w:r w:rsidR="00E949F4">
        <w:t>T</w:t>
      </w:r>
      <w:r w:rsidR="006674B0">
        <w:t xml:space="preserve">he module has </w:t>
      </w:r>
      <w:r w:rsidR="00E949F4">
        <w:t xml:space="preserve">now </w:t>
      </w:r>
      <w:r w:rsidR="006674B0">
        <w:t xml:space="preserve">been implemented in over </w:t>
      </w:r>
      <w:r>
        <w:t xml:space="preserve">30 surveys from countries with a range of WASH contexts, </w:t>
      </w:r>
      <w:r w:rsidR="006674B0">
        <w:t xml:space="preserve">and </w:t>
      </w:r>
      <w:r w:rsidR="00B556F9">
        <w:t xml:space="preserve">these survey data </w:t>
      </w:r>
      <w:r>
        <w:t xml:space="preserve">can be used to identify </w:t>
      </w:r>
      <w:r w:rsidR="006674B0">
        <w:t xml:space="preserve">both what types of water supplies are used (e.g. </w:t>
      </w:r>
      <w:r>
        <w:t>piped water</w:t>
      </w:r>
      <w:r w:rsidR="006674B0">
        <w:t xml:space="preserve">, other improved sources such as protected groundwater, unimproved sources, and surface water) and the degree to which these </w:t>
      </w:r>
      <w:r>
        <w:t>water supplies</w:t>
      </w:r>
      <w:r w:rsidR="006674B0">
        <w:t xml:space="preserve"> are contaminated with faecal indicator bacteria</w:t>
      </w:r>
      <w:r>
        <w:t>.</w:t>
      </w:r>
      <w:r w:rsidR="007F420F">
        <w:rPr>
          <w:vertAlign w:val="superscript"/>
        </w:rPr>
        <w:t>10</w:t>
      </w:r>
      <w:r>
        <w:t xml:space="preserve"> We propose to use the</w:t>
      </w:r>
      <w:r w:rsidR="00B556F9">
        <w:t>se</w:t>
      </w:r>
      <w:r>
        <w:t xml:space="preserve"> MICS datasets to estimate the </w:t>
      </w:r>
      <w:r w:rsidR="00E457B3">
        <w:t xml:space="preserve">change in </w:t>
      </w:r>
      <w:r>
        <w:t>risk of diarrheal disease</w:t>
      </w:r>
      <w:r w:rsidR="002026DC">
        <w:t xml:space="preserve"> and other child health outcomes</w:t>
      </w:r>
      <w:r>
        <w:t xml:space="preserve"> as populations move from </w:t>
      </w:r>
      <w:r w:rsidR="00E457B3">
        <w:t>lower levels of drinking water to safely managed</w:t>
      </w:r>
      <w:r>
        <w:t xml:space="preserve"> water,</w:t>
      </w:r>
      <w:r w:rsidR="002026DC">
        <w:t xml:space="preserve"> as well as estimate the change in risk</w:t>
      </w:r>
      <w:r w:rsidR="00E457B3">
        <w:t xml:space="preserve"> in moving to improved sanitation, improved hygiene, and the combination of </w:t>
      </w:r>
      <w:r w:rsidR="009755E9">
        <w:t>water, sanitation, and hygiene</w:t>
      </w:r>
      <w:r>
        <w:t>. Following recommendations from prior WASH burden of disease research, we will estimate the population attributable risks and fractions of poor WASH conditions.</w:t>
      </w:r>
      <w:r>
        <w:rPr>
          <w:vertAlign w:val="superscript"/>
        </w:rPr>
        <w:t>1</w:t>
      </w:r>
      <w:r w:rsidR="007F420F">
        <w:rPr>
          <w:vertAlign w:val="superscript"/>
        </w:rPr>
        <w:t>1</w:t>
      </w:r>
    </w:p>
    <w:p w14:paraId="0000000A" w14:textId="77777777" w:rsidR="002C2CD1" w:rsidRDefault="00F82818">
      <w:pPr>
        <w:pStyle w:val="Heading2"/>
      </w:pPr>
      <w:r>
        <w:t>Objectives</w:t>
      </w:r>
    </w:p>
    <w:p w14:paraId="0000000B" w14:textId="4393509D" w:rsidR="002C2CD1" w:rsidRDefault="00F82818">
      <w:pPr>
        <w:numPr>
          <w:ilvl w:val="0"/>
          <w:numId w:val="5"/>
        </w:numPr>
        <w:pBdr>
          <w:top w:val="nil"/>
          <w:left w:val="nil"/>
          <w:bottom w:val="nil"/>
          <w:right w:val="nil"/>
          <w:between w:val="nil"/>
        </w:pBdr>
        <w:spacing w:after="0"/>
      </w:pPr>
      <w:r>
        <w:rPr>
          <w:color w:val="000000"/>
        </w:rPr>
        <w:t>Estimate the relative risk of diarrheal disease within populations</w:t>
      </w:r>
      <w:r w:rsidR="00B966B7">
        <w:rPr>
          <w:color w:val="000000"/>
        </w:rPr>
        <w:t xml:space="preserve"> of MICS survey countries</w:t>
      </w:r>
      <w:r>
        <w:rPr>
          <w:color w:val="000000"/>
        </w:rPr>
        <w:t xml:space="preserve"> between levels of </w:t>
      </w:r>
      <w:r w:rsidRPr="00862D9E">
        <w:rPr>
          <w:color w:val="000000"/>
        </w:rPr>
        <w:t>water, sanitation, and hygiene service ladders</w:t>
      </w:r>
      <w:r w:rsidR="00835129">
        <w:rPr>
          <w:color w:val="000000"/>
        </w:rPr>
        <w:t>, including between contaminated and uncontaminated water</w:t>
      </w:r>
      <w:r w:rsidRPr="00862D9E">
        <w:rPr>
          <w:color w:val="000000"/>
        </w:rPr>
        <w:t>.</w:t>
      </w:r>
      <w:r w:rsidRPr="00862D9E">
        <w:rPr>
          <w:color w:val="000000"/>
          <w:vertAlign w:val="superscript"/>
        </w:rPr>
        <w:t>1</w:t>
      </w:r>
      <w:r w:rsidR="007F420F">
        <w:rPr>
          <w:color w:val="000000"/>
          <w:vertAlign w:val="superscript"/>
        </w:rPr>
        <w:t>2</w:t>
      </w:r>
    </w:p>
    <w:p w14:paraId="0000000C" w14:textId="27393BA9" w:rsidR="002C2CD1" w:rsidRDefault="00F82818">
      <w:pPr>
        <w:numPr>
          <w:ilvl w:val="0"/>
          <w:numId w:val="5"/>
        </w:numPr>
        <w:pBdr>
          <w:top w:val="nil"/>
          <w:left w:val="nil"/>
          <w:bottom w:val="nil"/>
          <w:right w:val="nil"/>
          <w:between w:val="nil"/>
        </w:pBdr>
        <w:spacing w:after="0"/>
      </w:pPr>
      <w:r>
        <w:rPr>
          <w:color w:val="000000"/>
        </w:rPr>
        <w:t xml:space="preserve">Estimate the population risks and fractions of diarrheal disease attributable to different tiers of the WASH service ladders, the number and proportion of cases of diarrhea that </w:t>
      </w:r>
      <w:r w:rsidR="00DC2587">
        <w:rPr>
          <w:color w:val="000000"/>
        </w:rPr>
        <w:t>could have been prevented</w:t>
      </w:r>
      <w:r>
        <w:rPr>
          <w:color w:val="000000"/>
        </w:rPr>
        <w:t xml:space="preserve"> if all households in a population </w:t>
      </w:r>
      <w:r w:rsidR="00DC2587">
        <w:rPr>
          <w:color w:val="000000"/>
        </w:rPr>
        <w:t xml:space="preserve">had </w:t>
      </w:r>
      <w:r>
        <w:rPr>
          <w:color w:val="000000"/>
        </w:rPr>
        <w:t>improved to higher levels of WASH conditions.</w:t>
      </w:r>
    </w:p>
    <w:p w14:paraId="0000000D" w14:textId="77777777" w:rsidR="002C2CD1" w:rsidRDefault="00F82818">
      <w:pPr>
        <w:numPr>
          <w:ilvl w:val="0"/>
          <w:numId w:val="5"/>
        </w:numPr>
        <w:pBdr>
          <w:top w:val="nil"/>
          <w:left w:val="nil"/>
          <w:bottom w:val="nil"/>
          <w:right w:val="nil"/>
          <w:between w:val="nil"/>
        </w:pBdr>
        <w:spacing w:after="0"/>
      </w:pPr>
      <w:r>
        <w:rPr>
          <w:color w:val="000000"/>
        </w:rPr>
        <w:t>Estimate the combined effects of improving water, sanitation, and hygiene conditions on reducing diarrheal disease.</w:t>
      </w:r>
    </w:p>
    <w:p w14:paraId="65B85D25" w14:textId="77777777" w:rsidR="004E0FF5" w:rsidRDefault="00F82818" w:rsidP="004E0FF5">
      <w:pPr>
        <w:numPr>
          <w:ilvl w:val="0"/>
          <w:numId w:val="5"/>
        </w:numPr>
        <w:pBdr>
          <w:top w:val="nil"/>
          <w:left w:val="nil"/>
          <w:bottom w:val="nil"/>
          <w:right w:val="nil"/>
          <w:between w:val="nil"/>
        </w:pBdr>
        <w:spacing w:after="0"/>
      </w:pPr>
      <w:r>
        <w:rPr>
          <w:color w:val="000000"/>
        </w:rPr>
        <w:t>Examine unmeasured confounding in</w:t>
      </w:r>
      <w:r w:rsidR="003B6363">
        <w:rPr>
          <w:color w:val="000000"/>
        </w:rPr>
        <w:t xml:space="preserve"> relative risk</w:t>
      </w:r>
      <w:r>
        <w:rPr>
          <w:color w:val="000000"/>
        </w:rPr>
        <w:t xml:space="preserve"> estimates from MICS data by comparing them </w:t>
      </w:r>
      <w:r w:rsidR="003B6363">
        <w:rPr>
          <w:color w:val="000000"/>
        </w:rPr>
        <w:t xml:space="preserve">to the relative risks </w:t>
      </w:r>
      <w:r w:rsidR="007652CE">
        <w:rPr>
          <w:color w:val="000000"/>
        </w:rPr>
        <w:t>from existing meta-analyses of randomized trials.</w:t>
      </w:r>
    </w:p>
    <w:p w14:paraId="7FFAA90A" w14:textId="1C976946" w:rsidR="00B966B7" w:rsidRDefault="00B966B7" w:rsidP="004E0FF5">
      <w:pPr>
        <w:numPr>
          <w:ilvl w:val="0"/>
          <w:numId w:val="5"/>
        </w:numPr>
        <w:pBdr>
          <w:top w:val="nil"/>
          <w:left w:val="nil"/>
          <w:bottom w:val="nil"/>
          <w:right w:val="nil"/>
          <w:between w:val="nil"/>
        </w:pBdr>
      </w:pPr>
      <w:r w:rsidRPr="004E0FF5">
        <w:rPr>
          <w:color w:val="000000"/>
        </w:rPr>
        <w:t>Repeat the above objectives for secondary outcomes of respiratory infections</w:t>
      </w:r>
      <w:r w:rsidR="007652CE" w:rsidRPr="004E0FF5">
        <w:rPr>
          <w:color w:val="000000"/>
        </w:rPr>
        <w:t xml:space="preserve">, </w:t>
      </w:r>
      <w:r w:rsidR="00FD40C3">
        <w:rPr>
          <w:color w:val="000000"/>
        </w:rPr>
        <w:t xml:space="preserve">and  </w:t>
      </w:r>
      <w:r w:rsidRPr="004E0FF5">
        <w:rPr>
          <w:color w:val="000000"/>
        </w:rPr>
        <w:t xml:space="preserve">child </w:t>
      </w:r>
      <w:r w:rsidR="00C45D50">
        <w:rPr>
          <w:color w:val="000000"/>
        </w:rPr>
        <w:t>anthropometry measurements</w:t>
      </w:r>
      <w:r w:rsidRPr="004E0FF5">
        <w:rPr>
          <w:color w:val="000000"/>
        </w:rPr>
        <w:t>.</w:t>
      </w:r>
    </w:p>
    <w:p w14:paraId="0000000F" w14:textId="77777777" w:rsidR="002C2CD1" w:rsidRDefault="00F82818">
      <w:pPr>
        <w:pStyle w:val="Heading2"/>
      </w:pPr>
      <w:r>
        <w:t>Data</w:t>
      </w:r>
    </w:p>
    <w:p w14:paraId="00000010" w14:textId="77AE6D94" w:rsidR="002C2CD1" w:rsidRDefault="00F82818">
      <w:r>
        <w:t xml:space="preserve">We will analyze data from household surveys with integrated water quality testing conducted as part of the UNICEF Multiple Indicator Cluster Surveys (MICS) program. </w:t>
      </w:r>
      <w:r w:rsidR="003B6363">
        <w:t>We will use both nationally representative MICS</w:t>
      </w:r>
      <w:r w:rsidR="00C11143">
        <w:t>6</w:t>
      </w:r>
      <w:r w:rsidR="003B6363">
        <w:t xml:space="preserve"> surveys as well as sub-national surveys. </w:t>
      </w:r>
      <w:r>
        <w:t xml:space="preserve">The household water quality data includes </w:t>
      </w:r>
      <w:r>
        <w:rPr>
          <w:i/>
        </w:rPr>
        <w:t>E. coli</w:t>
      </w:r>
      <w:r>
        <w:t xml:space="preserve"> concentrations, and the household surveys include questionnaire responses used to categorize the level of WASH service based on the JMP WASH ladder definitions. In addition, household surveys contain information on number of children, parental education, religion/ethnic group, household size and construction quality, and asset and animal ownership. Separate </w:t>
      </w:r>
      <w:r w:rsidR="000F6CDF">
        <w:t xml:space="preserve">questionnaires </w:t>
      </w:r>
      <w:r w:rsidR="00B556F9">
        <w:t xml:space="preserve">in the </w:t>
      </w:r>
      <w:r>
        <w:t xml:space="preserve">surveys </w:t>
      </w:r>
      <w:r w:rsidR="00B556F9">
        <w:t xml:space="preserve">collect </w:t>
      </w:r>
      <w:r>
        <w:t>health Information for children under 5 years old includ</w:t>
      </w:r>
      <w:r w:rsidR="00B556F9">
        <w:t>ing</w:t>
      </w:r>
      <w:r>
        <w:t xml:space="preserve"> measures of diarrhea, respiratory infections, fever, anthropometry, breastfeeding</w:t>
      </w:r>
      <w:r w:rsidR="003B6363">
        <w:t>,</w:t>
      </w:r>
      <w:r>
        <w:t xml:space="preserve"> </w:t>
      </w:r>
      <w:r w:rsidR="003B6363" w:rsidRPr="003B6363">
        <w:t>child mortality, birthweight, early child development index</w:t>
      </w:r>
      <w:r w:rsidR="003B6363">
        <w:t xml:space="preserve">, </w:t>
      </w:r>
      <w:r>
        <w:t>and nutritional status.</w:t>
      </w:r>
    </w:p>
    <w:p w14:paraId="00000011" w14:textId="77777777" w:rsidR="002C2CD1" w:rsidRDefault="00F82818">
      <w:pPr>
        <w:pStyle w:val="Heading2"/>
      </w:pPr>
      <w:r>
        <w:t>Approach</w:t>
      </w:r>
    </w:p>
    <w:p w14:paraId="00000012" w14:textId="2C1FAC6B" w:rsidR="002C2CD1" w:rsidRDefault="00F82818">
      <w:r>
        <w:rPr>
          <w:b/>
          <w:u w:val="single"/>
        </w:rPr>
        <w:t>Outcomes:</w:t>
      </w:r>
      <w:r>
        <w:t xml:space="preserve"> The primary outcome of interest is 14-day caregiver recall of diarrhea disease in children under 5 years. Secondary outcomes of interest are </w:t>
      </w:r>
      <w:r w:rsidR="00881674">
        <w:t xml:space="preserve">symptoms of </w:t>
      </w:r>
      <w:r w:rsidR="003B6363">
        <w:t>acute respiratory infections</w:t>
      </w:r>
      <w:r w:rsidR="003B6363" w:rsidRPr="003B6363">
        <w:t xml:space="preserve"> in children &lt;5</w:t>
      </w:r>
      <w:r w:rsidR="003B6363">
        <w:t xml:space="preserve">, </w:t>
      </w:r>
      <w:r>
        <w:t>child anthropometry status (length for age Z-scores and weight-for-length Z-scores, as well as indicators for child stunting and wasting)</w:t>
      </w:r>
      <w:r w:rsidR="003B6363">
        <w:t xml:space="preserve">, and </w:t>
      </w:r>
      <w:r w:rsidR="00B80862">
        <w:t xml:space="preserve">under-5 </w:t>
      </w:r>
      <w:r w:rsidR="003B6363">
        <w:t>child mortality</w:t>
      </w:r>
      <w:r>
        <w:t xml:space="preserve">. </w:t>
      </w:r>
    </w:p>
    <w:p w14:paraId="00000013" w14:textId="653A7198" w:rsidR="002C2CD1" w:rsidRDefault="00F82818" w:rsidP="00C4477C">
      <w:r>
        <w:rPr>
          <w:b/>
          <w:u w:val="single"/>
        </w:rPr>
        <w:t>Exposures:</w:t>
      </w:r>
      <w:r>
        <w:t xml:space="preserve"> The primary exposure contrast of interest is between households with</w:t>
      </w:r>
      <w:r w:rsidR="00B80862">
        <w:t xml:space="preserve"> drinking </w:t>
      </w:r>
      <w:r w:rsidR="00B80862" w:rsidRPr="00B569B1">
        <w:t>water free of contamination at the point of use</w:t>
      </w:r>
      <w:r w:rsidRPr="00B569B1">
        <w:t xml:space="preserve"> compared to households with contaminated water</w:t>
      </w:r>
      <w:r>
        <w:t xml:space="preserve">, as measured by </w:t>
      </w:r>
      <w:r>
        <w:rPr>
          <w:i/>
        </w:rPr>
        <w:t xml:space="preserve">E. coli </w:t>
      </w:r>
      <w:r w:rsidRPr="005E6DDA">
        <w:rPr>
          <w:iCs/>
        </w:rPr>
        <w:t>concentra</w:t>
      </w:r>
      <w:r w:rsidR="00C11143">
        <w:rPr>
          <w:iCs/>
        </w:rPr>
        <w:t>ti</w:t>
      </w:r>
      <w:r w:rsidRPr="005E6DDA">
        <w:rPr>
          <w:iCs/>
        </w:rPr>
        <w:t>on</w:t>
      </w:r>
      <w:r>
        <w:t>. We will also</w:t>
      </w:r>
      <w:r w:rsidR="00B80862">
        <w:t xml:space="preserve"> examine water contamination at the drinking water point of collection</w:t>
      </w:r>
      <w:r w:rsidR="00C11143">
        <w:t xml:space="preserve"> </w:t>
      </w:r>
      <w:r w:rsidR="00C11143">
        <w:lastRenderedPageBreak/>
        <w:t>and point of use</w:t>
      </w:r>
      <w:r w:rsidR="00B80862">
        <w:t>, and we will</w:t>
      </w:r>
      <w:r>
        <w:t xml:space="preserve"> contrast all levels of the JMP WASH service ladder, using more improved categories as the reference:</w:t>
      </w:r>
    </w:p>
    <w:p w14:paraId="715FC56D" w14:textId="198AD451" w:rsidR="006D72BF" w:rsidRDefault="004C6F6C" w:rsidP="004C6F6C">
      <w:r>
        <w:t>Level of water quality (point of use):</w:t>
      </w:r>
    </w:p>
    <w:p w14:paraId="7DFFDEB8" w14:textId="376351CB" w:rsidR="006D72BF" w:rsidRDefault="006D72BF" w:rsidP="007234BB">
      <w:pPr>
        <w:ind w:left="360"/>
      </w:pPr>
      <w:r>
        <w:t>Primary stratification:</w:t>
      </w:r>
    </w:p>
    <w:p w14:paraId="10B15788" w14:textId="2420A105" w:rsidR="00C4477C" w:rsidRDefault="004C6F6C" w:rsidP="007234BB">
      <w:pPr>
        <w:pStyle w:val="ListParagraph"/>
        <w:numPr>
          <w:ilvl w:val="0"/>
          <w:numId w:val="9"/>
        </w:numPr>
        <w:ind w:left="1080"/>
      </w:pPr>
      <w:r>
        <w:t>Contaminat</w:t>
      </w:r>
      <w:r w:rsidR="00C4477C">
        <w:t>ed household drinking water supply (</w:t>
      </w:r>
      <w:r w:rsidR="00C4477C" w:rsidRPr="00C4477C">
        <w:rPr>
          <w:i/>
        </w:rPr>
        <w:t xml:space="preserve">E. coli </w:t>
      </w:r>
      <w:r w:rsidR="00C4477C" w:rsidRPr="00C4477C">
        <w:rPr>
          <w:iCs/>
        </w:rPr>
        <w:t>concentrations ≥1 per 100ml</w:t>
      </w:r>
      <w:r w:rsidR="00C4477C">
        <w:t>)</w:t>
      </w:r>
    </w:p>
    <w:p w14:paraId="64BB3EAC" w14:textId="6C2D9356" w:rsidR="00C4477C" w:rsidRDefault="00C4477C" w:rsidP="007234BB">
      <w:pPr>
        <w:pStyle w:val="ListParagraph"/>
        <w:numPr>
          <w:ilvl w:val="0"/>
          <w:numId w:val="9"/>
        </w:numPr>
        <w:ind w:left="1080"/>
      </w:pPr>
      <w:r>
        <w:t>Uncontaminated household drinking water supply (</w:t>
      </w:r>
      <w:r w:rsidRPr="00C4477C">
        <w:rPr>
          <w:i/>
        </w:rPr>
        <w:t xml:space="preserve">E. coli </w:t>
      </w:r>
      <w:r w:rsidRPr="00C4477C">
        <w:rPr>
          <w:iCs/>
        </w:rPr>
        <w:t xml:space="preserve">concentrations </w:t>
      </w:r>
      <w:r>
        <w:rPr>
          <w:iCs/>
        </w:rPr>
        <w:t>&lt;</w:t>
      </w:r>
      <w:r w:rsidRPr="00C4477C">
        <w:rPr>
          <w:iCs/>
        </w:rPr>
        <w:t>1 per 100ml</w:t>
      </w:r>
      <w:r>
        <w:t>)</w:t>
      </w:r>
    </w:p>
    <w:p w14:paraId="122A2ED0" w14:textId="481A385E" w:rsidR="006D72BF" w:rsidRPr="00AF67FA" w:rsidRDefault="006D72BF" w:rsidP="007234BB">
      <w:pPr>
        <w:ind w:left="360"/>
        <w:rPr>
          <w:highlight w:val="yellow"/>
          <w:rPrChange w:id="2" w:author="Andrew Mertens" w:date="2020-10-14T19:28:00Z">
            <w:rPr/>
          </w:rPrChange>
        </w:rPr>
      </w:pPr>
      <w:r w:rsidRPr="00AF67FA">
        <w:rPr>
          <w:highlight w:val="yellow"/>
          <w:rPrChange w:id="3" w:author="Andrew Mertens" w:date="2020-10-14T19:28:00Z">
            <w:rPr/>
          </w:rPrChange>
        </w:rPr>
        <w:t>Secondary stratification:</w:t>
      </w:r>
    </w:p>
    <w:p w14:paraId="0FB5FDC1" w14:textId="47C8C1AF" w:rsidR="006D72BF" w:rsidRPr="00AF67FA" w:rsidRDefault="006D72BF" w:rsidP="006D72BF">
      <w:pPr>
        <w:pStyle w:val="ListParagraph"/>
        <w:numPr>
          <w:ilvl w:val="0"/>
          <w:numId w:val="13"/>
        </w:numPr>
        <w:ind w:left="1080"/>
        <w:rPr>
          <w:highlight w:val="yellow"/>
          <w:rPrChange w:id="4" w:author="Andrew Mertens" w:date="2020-10-14T19:28:00Z">
            <w:rPr/>
          </w:rPrChange>
        </w:rPr>
      </w:pPr>
      <w:r w:rsidRPr="00AF67FA">
        <w:rPr>
          <w:highlight w:val="yellow"/>
          <w:rPrChange w:id="5" w:author="Andrew Mertens" w:date="2020-10-14T19:28:00Z">
            <w:rPr/>
          </w:rPrChange>
        </w:rPr>
        <w:t>Very high risk (&gt;100 E coli/100ml)</w:t>
      </w:r>
    </w:p>
    <w:p w14:paraId="55D5D458" w14:textId="77777777" w:rsidR="006D72BF" w:rsidRPr="00AF67FA" w:rsidRDefault="006D72BF" w:rsidP="006D72BF">
      <w:pPr>
        <w:pStyle w:val="ListParagraph"/>
        <w:numPr>
          <w:ilvl w:val="0"/>
          <w:numId w:val="13"/>
        </w:numPr>
        <w:ind w:left="1080"/>
        <w:rPr>
          <w:highlight w:val="yellow"/>
          <w:rPrChange w:id="6" w:author="Andrew Mertens" w:date="2020-10-14T19:28:00Z">
            <w:rPr/>
          </w:rPrChange>
        </w:rPr>
      </w:pPr>
      <w:r w:rsidRPr="00AF67FA">
        <w:rPr>
          <w:highlight w:val="yellow"/>
          <w:rPrChange w:id="7" w:author="Andrew Mertens" w:date="2020-10-14T19:28:00Z">
            <w:rPr/>
          </w:rPrChange>
        </w:rPr>
        <w:t>High risk (11-100 E coli/100ml)</w:t>
      </w:r>
    </w:p>
    <w:p w14:paraId="6501E6A8" w14:textId="77777777" w:rsidR="006D72BF" w:rsidRPr="00AF67FA" w:rsidRDefault="006D72BF" w:rsidP="006D72BF">
      <w:pPr>
        <w:pStyle w:val="ListParagraph"/>
        <w:numPr>
          <w:ilvl w:val="0"/>
          <w:numId w:val="13"/>
        </w:numPr>
        <w:ind w:left="1080"/>
        <w:rPr>
          <w:highlight w:val="yellow"/>
          <w:rPrChange w:id="8" w:author="Andrew Mertens" w:date="2020-10-14T19:28:00Z">
            <w:rPr/>
          </w:rPrChange>
        </w:rPr>
      </w:pPr>
      <w:r w:rsidRPr="00AF67FA">
        <w:rPr>
          <w:highlight w:val="yellow"/>
          <w:rPrChange w:id="9" w:author="Andrew Mertens" w:date="2020-10-14T19:28:00Z">
            <w:rPr/>
          </w:rPrChange>
        </w:rPr>
        <w:t>Moderate risk (1-10 E coli/100ml)</w:t>
      </w:r>
    </w:p>
    <w:p w14:paraId="7BBB270B" w14:textId="35C6C4F0" w:rsidR="006D72BF" w:rsidRPr="00AF67FA" w:rsidRDefault="006D72BF" w:rsidP="007234BB">
      <w:pPr>
        <w:pStyle w:val="ListParagraph"/>
        <w:numPr>
          <w:ilvl w:val="0"/>
          <w:numId w:val="13"/>
        </w:numPr>
        <w:ind w:left="1080"/>
        <w:rPr>
          <w:highlight w:val="yellow"/>
          <w:rPrChange w:id="10" w:author="Andrew Mertens" w:date="2020-10-14T19:28:00Z">
            <w:rPr/>
          </w:rPrChange>
        </w:rPr>
      </w:pPr>
      <w:r w:rsidRPr="00AF67FA">
        <w:rPr>
          <w:highlight w:val="yellow"/>
          <w:rPrChange w:id="11" w:author="Andrew Mertens" w:date="2020-10-14T19:28:00Z">
            <w:rPr/>
          </w:rPrChange>
        </w:rPr>
        <w:t>Low risk (&lt;1 E coli/100ml)</w:t>
      </w:r>
    </w:p>
    <w:p w14:paraId="3BFB29DA" w14:textId="6E5A31CC" w:rsidR="00C4477C" w:rsidRDefault="00C4477C" w:rsidP="006D72BF">
      <w:r>
        <w:t>Level of water quality (point of collection):</w:t>
      </w:r>
    </w:p>
    <w:p w14:paraId="1535648F" w14:textId="501D24C7" w:rsidR="006D72BF" w:rsidRDefault="006D72BF" w:rsidP="007234BB">
      <w:pPr>
        <w:ind w:left="360"/>
      </w:pPr>
      <w:r>
        <w:t>Primary stratification:</w:t>
      </w:r>
    </w:p>
    <w:p w14:paraId="2D81574E" w14:textId="76504760" w:rsidR="00C4477C" w:rsidRDefault="00C4477C" w:rsidP="00C4477C">
      <w:pPr>
        <w:pStyle w:val="ListParagraph"/>
        <w:numPr>
          <w:ilvl w:val="0"/>
          <w:numId w:val="10"/>
        </w:numPr>
      </w:pPr>
      <w:r>
        <w:t xml:space="preserve">Contaminated </w:t>
      </w:r>
      <w:r w:rsidR="006D72BF">
        <w:t>source</w:t>
      </w:r>
      <w:r>
        <w:t xml:space="preserve"> drinking water supply (</w:t>
      </w:r>
      <w:r w:rsidRPr="00C4477C">
        <w:rPr>
          <w:i/>
        </w:rPr>
        <w:t xml:space="preserve">E. coli </w:t>
      </w:r>
      <w:r w:rsidRPr="00C4477C">
        <w:rPr>
          <w:iCs/>
        </w:rPr>
        <w:t>concentrations ≥1 per 100ml</w:t>
      </w:r>
      <w:r>
        <w:t>)</w:t>
      </w:r>
    </w:p>
    <w:p w14:paraId="55FF0D46" w14:textId="2BDFBD66" w:rsidR="00C4477C" w:rsidRDefault="00C4477C" w:rsidP="00C4477C">
      <w:pPr>
        <w:pStyle w:val="ListParagraph"/>
        <w:numPr>
          <w:ilvl w:val="0"/>
          <w:numId w:val="10"/>
        </w:numPr>
      </w:pPr>
      <w:r>
        <w:t xml:space="preserve">Uncontaminated </w:t>
      </w:r>
      <w:r w:rsidR="006D72BF">
        <w:t xml:space="preserve">source </w:t>
      </w:r>
      <w:r>
        <w:t>drinking water supply (</w:t>
      </w:r>
      <w:r w:rsidRPr="00C4477C">
        <w:rPr>
          <w:i/>
        </w:rPr>
        <w:t xml:space="preserve">E. coli </w:t>
      </w:r>
      <w:r w:rsidRPr="00C4477C">
        <w:rPr>
          <w:iCs/>
        </w:rPr>
        <w:t xml:space="preserve">concentrations </w:t>
      </w:r>
      <w:r>
        <w:rPr>
          <w:iCs/>
        </w:rPr>
        <w:t>&lt;</w:t>
      </w:r>
      <w:r w:rsidRPr="00C4477C">
        <w:rPr>
          <w:iCs/>
        </w:rPr>
        <w:t>1 per 100ml</w:t>
      </w:r>
      <w:r>
        <w:t>)</w:t>
      </w:r>
    </w:p>
    <w:p w14:paraId="02BD86F7" w14:textId="77777777" w:rsidR="006D72BF" w:rsidRPr="00AF67FA" w:rsidRDefault="006D72BF" w:rsidP="006D72BF">
      <w:pPr>
        <w:ind w:left="360"/>
        <w:rPr>
          <w:highlight w:val="yellow"/>
          <w:rPrChange w:id="12" w:author="Andrew Mertens" w:date="2020-10-14T19:28:00Z">
            <w:rPr/>
          </w:rPrChange>
        </w:rPr>
      </w:pPr>
      <w:r w:rsidRPr="00AF67FA">
        <w:rPr>
          <w:highlight w:val="yellow"/>
          <w:rPrChange w:id="13" w:author="Andrew Mertens" w:date="2020-10-14T19:28:00Z">
            <w:rPr/>
          </w:rPrChange>
        </w:rPr>
        <w:t>Secondary stratification:</w:t>
      </w:r>
    </w:p>
    <w:p w14:paraId="3BEF5A44" w14:textId="77777777" w:rsidR="006D72BF" w:rsidRPr="00AF67FA" w:rsidRDefault="006D72BF" w:rsidP="006D72BF">
      <w:pPr>
        <w:pStyle w:val="ListParagraph"/>
        <w:numPr>
          <w:ilvl w:val="0"/>
          <w:numId w:val="14"/>
        </w:numPr>
        <w:rPr>
          <w:highlight w:val="yellow"/>
          <w:rPrChange w:id="14" w:author="Andrew Mertens" w:date="2020-10-14T19:28:00Z">
            <w:rPr/>
          </w:rPrChange>
        </w:rPr>
      </w:pPr>
      <w:r w:rsidRPr="00AF67FA">
        <w:rPr>
          <w:highlight w:val="yellow"/>
          <w:rPrChange w:id="15" w:author="Andrew Mertens" w:date="2020-10-14T19:28:00Z">
            <w:rPr/>
          </w:rPrChange>
        </w:rPr>
        <w:t>Very high risk (&gt;100 E coli/100ml)</w:t>
      </w:r>
    </w:p>
    <w:p w14:paraId="6866C6CF" w14:textId="77777777" w:rsidR="006D72BF" w:rsidRPr="00AF67FA" w:rsidRDefault="006D72BF" w:rsidP="006D72BF">
      <w:pPr>
        <w:pStyle w:val="ListParagraph"/>
        <w:numPr>
          <w:ilvl w:val="0"/>
          <w:numId w:val="14"/>
        </w:numPr>
        <w:rPr>
          <w:highlight w:val="yellow"/>
          <w:rPrChange w:id="16" w:author="Andrew Mertens" w:date="2020-10-14T19:28:00Z">
            <w:rPr/>
          </w:rPrChange>
        </w:rPr>
      </w:pPr>
      <w:r w:rsidRPr="00AF67FA">
        <w:rPr>
          <w:highlight w:val="yellow"/>
          <w:rPrChange w:id="17" w:author="Andrew Mertens" w:date="2020-10-14T19:28:00Z">
            <w:rPr/>
          </w:rPrChange>
        </w:rPr>
        <w:t>High risk (11-100 E coli/100ml)</w:t>
      </w:r>
    </w:p>
    <w:p w14:paraId="49E5D774" w14:textId="77777777" w:rsidR="006D72BF" w:rsidRPr="00AF67FA" w:rsidRDefault="006D72BF" w:rsidP="006D72BF">
      <w:pPr>
        <w:pStyle w:val="ListParagraph"/>
        <w:numPr>
          <w:ilvl w:val="0"/>
          <w:numId w:val="14"/>
        </w:numPr>
        <w:rPr>
          <w:highlight w:val="yellow"/>
          <w:rPrChange w:id="18" w:author="Andrew Mertens" w:date="2020-10-14T19:28:00Z">
            <w:rPr/>
          </w:rPrChange>
        </w:rPr>
      </w:pPr>
      <w:r w:rsidRPr="00AF67FA">
        <w:rPr>
          <w:highlight w:val="yellow"/>
          <w:rPrChange w:id="19" w:author="Andrew Mertens" w:date="2020-10-14T19:28:00Z">
            <w:rPr/>
          </w:rPrChange>
        </w:rPr>
        <w:t>Moderate risk (1-10 E coli/100ml)</w:t>
      </w:r>
    </w:p>
    <w:p w14:paraId="11875855" w14:textId="77777777" w:rsidR="006D72BF" w:rsidRPr="00AF67FA" w:rsidRDefault="006D72BF" w:rsidP="006D72BF">
      <w:pPr>
        <w:pStyle w:val="ListParagraph"/>
        <w:numPr>
          <w:ilvl w:val="0"/>
          <w:numId w:val="14"/>
        </w:numPr>
        <w:rPr>
          <w:highlight w:val="yellow"/>
          <w:rPrChange w:id="20" w:author="Andrew Mertens" w:date="2020-10-14T19:28:00Z">
            <w:rPr/>
          </w:rPrChange>
        </w:rPr>
      </w:pPr>
      <w:r w:rsidRPr="00AF67FA">
        <w:rPr>
          <w:highlight w:val="yellow"/>
          <w:rPrChange w:id="21" w:author="Andrew Mertens" w:date="2020-10-14T19:28:00Z">
            <w:rPr/>
          </w:rPrChange>
        </w:rPr>
        <w:t>Low risk (&lt;1 E coli/100ml)</w:t>
      </w:r>
    </w:p>
    <w:p w14:paraId="2CAE763F" w14:textId="77777777" w:rsidR="00C4477C" w:rsidRDefault="00C4477C" w:rsidP="007234BB">
      <w:pPr>
        <w:pStyle w:val="ListParagraph"/>
      </w:pPr>
    </w:p>
    <w:p w14:paraId="00000014" w14:textId="0A58A289" w:rsidR="002C2CD1" w:rsidRDefault="00F82818">
      <w:r>
        <w:t xml:space="preserve">Level of water </w:t>
      </w:r>
      <w:r w:rsidR="004C6F6C">
        <w:t>supply</w:t>
      </w:r>
      <w:r>
        <w:t>:</w:t>
      </w:r>
    </w:p>
    <w:p w14:paraId="00000015" w14:textId="6DAEFEFA" w:rsidR="002C2CD1" w:rsidRPr="001951E5" w:rsidRDefault="00F82818">
      <w:pPr>
        <w:numPr>
          <w:ilvl w:val="0"/>
          <w:numId w:val="1"/>
        </w:numPr>
        <w:pBdr>
          <w:top w:val="nil"/>
          <w:left w:val="nil"/>
          <w:bottom w:val="nil"/>
          <w:right w:val="nil"/>
          <w:between w:val="nil"/>
        </w:pBdr>
        <w:spacing w:after="0"/>
      </w:pPr>
      <w:r w:rsidRPr="001951E5">
        <w:rPr>
          <w:color w:val="000000"/>
        </w:rPr>
        <w:t>Surface water (</w:t>
      </w:r>
      <w:r w:rsidR="002F51F7" w:rsidRPr="001951E5">
        <w:rPr>
          <w:color w:val="000000"/>
        </w:rPr>
        <w:t>no service</w:t>
      </w:r>
      <w:r w:rsidRPr="001951E5">
        <w:rPr>
          <w:color w:val="000000"/>
        </w:rPr>
        <w:t>)</w:t>
      </w:r>
    </w:p>
    <w:p w14:paraId="00000016" w14:textId="77777777" w:rsidR="002C2CD1" w:rsidRPr="00E47225" w:rsidRDefault="00F82818">
      <w:pPr>
        <w:numPr>
          <w:ilvl w:val="0"/>
          <w:numId w:val="1"/>
        </w:numPr>
        <w:pBdr>
          <w:top w:val="nil"/>
          <w:left w:val="nil"/>
          <w:bottom w:val="nil"/>
          <w:right w:val="nil"/>
          <w:between w:val="nil"/>
        </w:pBdr>
        <w:spacing w:after="0"/>
      </w:pPr>
      <w:r w:rsidRPr="00E47225">
        <w:rPr>
          <w:color w:val="000000"/>
        </w:rPr>
        <w:t>Unimproved - drinking water from an unprotected dug well or unprotected spring</w:t>
      </w:r>
    </w:p>
    <w:p w14:paraId="00000017" w14:textId="2576C3A1" w:rsidR="002C2CD1" w:rsidRPr="00ED2B9C" w:rsidRDefault="00F82818">
      <w:pPr>
        <w:numPr>
          <w:ilvl w:val="0"/>
          <w:numId w:val="1"/>
        </w:numPr>
        <w:pBdr>
          <w:top w:val="nil"/>
          <w:left w:val="nil"/>
          <w:bottom w:val="nil"/>
          <w:right w:val="nil"/>
          <w:between w:val="nil"/>
        </w:pBdr>
        <w:spacing w:after="0"/>
      </w:pPr>
      <w:r w:rsidRPr="00E47225">
        <w:rPr>
          <w:color w:val="000000"/>
        </w:rPr>
        <w:t>Limited - drinking water from an improved source for which collection time exceeds 30 minutes for a roundtrip including queuing</w:t>
      </w:r>
      <w:r w:rsidR="007F420F" w:rsidRPr="00E47225">
        <w:rPr>
          <w:color w:val="000000"/>
        </w:rPr>
        <w:t>.</w:t>
      </w:r>
    </w:p>
    <w:p w14:paraId="6BFD0632" w14:textId="5341F616" w:rsidR="007234BB" w:rsidRPr="00B06742" w:rsidRDefault="00F82818" w:rsidP="007234BB">
      <w:pPr>
        <w:numPr>
          <w:ilvl w:val="0"/>
          <w:numId w:val="1"/>
        </w:numPr>
        <w:pBdr>
          <w:top w:val="nil"/>
          <w:left w:val="nil"/>
          <w:bottom w:val="nil"/>
          <w:right w:val="nil"/>
          <w:between w:val="nil"/>
        </w:pBdr>
        <w:spacing w:after="0"/>
      </w:pPr>
      <w:r w:rsidRPr="00FD40C3">
        <w:rPr>
          <w:color w:val="000000"/>
        </w:rPr>
        <w:t>Basic - drinking water from an improved source (piped water, boreholes or tubewells, protected dug wells, protected springs, rainwater, and packaged or delivered water), provided collection time is not more than 30 minutes for a roundtrip including queuing</w:t>
      </w:r>
      <w:r w:rsidR="00DE6BDF" w:rsidRPr="00B06742">
        <w:rPr>
          <w:color w:val="000000"/>
        </w:rPr>
        <w:t>,</w:t>
      </w:r>
    </w:p>
    <w:p w14:paraId="2246D3D5" w14:textId="2FF3B90A" w:rsidR="007234BB" w:rsidRPr="001951E5" w:rsidRDefault="004D5674" w:rsidP="007234BB">
      <w:pPr>
        <w:numPr>
          <w:ilvl w:val="0"/>
          <w:numId w:val="1"/>
        </w:numPr>
        <w:pBdr>
          <w:top w:val="nil"/>
          <w:left w:val="nil"/>
          <w:bottom w:val="nil"/>
          <w:right w:val="nil"/>
          <w:between w:val="nil"/>
        </w:pBdr>
        <w:spacing w:after="0"/>
      </w:pPr>
      <w:r w:rsidRPr="00B06742">
        <w:t>Continuous drinking water on premises from an improved water source</w:t>
      </w:r>
      <w:r w:rsidRPr="00B06742" w:rsidDel="004D5674">
        <w:rPr>
          <w:color w:val="000000"/>
        </w:rPr>
        <w:t xml:space="preserve"> </w:t>
      </w:r>
      <w:r w:rsidR="00F82818" w:rsidRPr="001951E5">
        <w:rPr>
          <w:color w:val="000000"/>
        </w:rPr>
        <w:t>(</w:t>
      </w:r>
      <w:r w:rsidR="002F51F7" w:rsidRPr="001951E5">
        <w:rPr>
          <w:color w:val="000000"/>
        </w:rPr>
        <w:t>highest</w:t>
      </w:r>
      <w:r w:rsidR="001951E5" w:rsidRPr="001951E5">
        <w:rPr>
          <w:color w:val="000000"/>
        </w:rPr>
        <w:t xml:space="preserve"> measured</w:t>
      </w:r>
      <w:r w:rsidR="002F51F7" w:rsidRPr="00BE691A">
        <w:rPr>
          <w:color w:val="000000"/>
        </w:rPr>
        <w:t xml:space="preserve"> level of service</w:t>
      </w:r>
      <w:r w:rsidR="00F82818" w:rsidRPr="00BE691A">
        <w:rPr>
          <w:color w:val="000000"/>
        </w:rPr>
        <w:t>)</w:t>
      </w:r>
      <w:r w:rsidR="00DE6BDF" w:rsidRPr="001951E5">
        <w:rPr>
          <w:color w:val="000000"/>
        </w:rPr>
        <w:t>.</w:t>
      </w:r>
    </w:p>
    <w:p w14:paraId="0000001A" w14:textId="4394106C" w:rsidR="002C2CD1" w:rsidRPr="00E47225" w:rsidRDefault="00F82818">
      <w:r w:rsidRPr="00E47225">
        <w:t>Level of sanitation service</w:t>
      </w:r>
    </w:p>
    <w:p w14:paraId="0000001B" w14:textId="6C2B6787" w:rsidR="002C2CD1" w:rsidRPr="00ED2B9C" w:rsidRDefault="00F82818">
      <w:pPr>
        <w:numPr>
          <w:ilvl w:val="0"/>
          <w:numId w:val="2"/>
        </w:numPr>
        <w:pBdr>
          <w:top w:val="nil"/>
          <w:left w:val="nil"/>
          <w:bottom w:val="nil"/>
          <w:right w:val="nil"/>
          <w:between w:val="nil"/>
        </w:pBdr>
        <w:spacing w:after="0"/>
      </w:pPr>
      <w:r w:rsidRPr="00E47225">
        <w:rPr>
          <w:color w:val="000000"/>
        </w:rPr>
        <w:t>Open defecation (</w:t>
      </w:r>
      <w:r w:rsidR="00CF4B86" w:rsidRPr="00E47225">
        <w:rPr>
          <w:color w:val="000000"/>
        </w:rPr>
        <w:t>no service</w:t>
      </w:r>
      <w:r w:rsidRPr="00ED2B9C">
        <w:rPr>
          <w:color w:val="000000"/>
        </w:rPr>
        <w:t>)</w:t>
      </w:r>
    </w:p>
    <w:p w14:paraId="0000001C" w14:textId="77777777" w:rsidR="002C2CD1" w:rsidRPr="00FD40C3" w:rsidRDefault="00F82818">
      <w:pPr>
        <w:numPr>
          <w:ilvl w:val="0"/>
          <w:numId w:val="2"/>
        </w:numPr>
        <w:pBdr>
          <w:top w:val="nil"/>
          <w:left w:val="nil"/>
          <w:bottom w:val="nil"/>
          <w:right w:val="nil"/>
          <w:between w:val="nil"/>
        </w:pBdr>
        <w:spacing w:after="0"/>
      </w:pPr>
      <w:r w:rsidRPr="00FD40C3">
        <w:rPr>
          <w:color w:val="000000"/>
        </w:rPr>
        <w:t>Unimproved - use of pit latrines without a slab or platform, hanging latrines or bucket latrines</w:t>
      </w:r>
    </w:p>
    <w:p w14:paraId="0000001D" w14:textId="77777777" w:rsidR="002C2CD1" w:rsidRPr="00B06742" w:rsidRDefault="00F82818">
      <w:pPr>
        <w:numPr>
          <w:ilvl w:val="0"/>
          <w:numId w:val="2"/>
        </w:numPr>
        <w:pBdr>
          <w:top w:val="nil"/>
          <w:left w:val="nil"/>
          <w:bottom w:val="nil"/>
          <w:right w:val="nil"/>
          <w:between w:val="nil"/>
        </w:pBdr>
        <w:spacing w:after="0"/>
      </w:pPr>
      <w:r w:rsidRPr="00B06742">
        <w:rPr>
          <w:color w:val="000000"/>
        </w:rPr>
        <w:t>Limited - use of improved facilities (flush/pour flush to piped sewer system, septic tanks or pit latrines; ventilated improved pit latrines, composting toilets or pit latrines with slabs) shared between two or more households</w:t>
      </w:r>
    </w:p>
    <w:p w14:paraId="0000001E" w14:textId="79B8B76F" w:rsidR="002C2CD1" w:rsidRPr="00B06742" w:rsidRDefault="00F82818">
      <w:pPr>
        <w:numPr>
          <w:ilvl w:val="0"/>
          <w:numId w:val="2"/>
        </w:numPr>
        <w:pBdr>
          <w:top w:val="nil"/>
          <w:left w:val="nil"/>
          <w:bottom w:val="nil"/>
          <w:right w:val="nil"/>
          <w:between w:val="nil"/>
        </w:pBdr>
        <w:spacing w:after="0"/>
      </w:pPr>
      <w:r w:rsidRPr="00B06742">
        <w:rPr>
          <w:color w:val="000000"/>
        </w:rPr>
        <w:lastRenderedPageBreak/>
        <w:t>Basic - use of improved facilities which are not shared with other households</w:t>
      </w:r>
    </w:p>
    <w:p w14:paraId="3E62191B" w14:textId="340E6F74" w:rsidR="00641B6B" w:rsidRPr="001951E5" w:rsidRDefault="00641B6B">
      <w:pPr>
        <w:numPr>
          <w:ilvl w:val="0"/>
          <w:numId w:val="2"/>
        </w:numPr>
        <w:pBdr>
          <w:top w:val="nil"/>
          <w:left w:val="nil"/>
          <w:bottom w:val="nil"/>
          <w:right w:val="nil"/>
          <w:between w:val="nil"/>
        </w:pBdr>
        <w:spacing w:after="0"/>
      </w:pPr>
      <w:r w:rsidRPr="005D775D">
        <w:rPr>
          <w:color w:val="000000"/>
        </w:rPr>
        <w:t>Basic with high community coverage (</w:t>
      </w:r>
      <w:r w:rsidRPr="005D775D">
        <w:t xml:space="preserve">&gt;75% of the population </w:t>
      </w:r>
      <w:r w:rsidR="00597856" w:rsidRPr="005D775D">
        <w:t xml:space="preserve">in the community use </w:t>
      </w:r>
      <w:r w:rsidRPr="001C4391">
        <w:t>basic sanitation</w:t>
      </w:r>
      <w:r w:rsidR="00597856" w:rsidRPr="001C4391">
        <w:t xml:space="preserve"> services</w:t>
      </w:r>
      <w:r w:rsidRPr="00823992">
        <w:t xml:space="preserve">, </w:t>
      </w:r>
      <w:r w:rsidRPr="00823992">
        <w:rPr>
          <w:color w:val="000000"/>
        </w:rPr>
        <w:t>highest</w:t>
      </w:r>
      <w:r w:rsidR="001951E5" w:rsidRPr="00823992">
        <w:rPr>
          <w:color w:val="000000"/>
        </w:rPr>
        <w:t xml:space="preserve"> measured</w:t>
      </w:r>
      <w:r w:rsidRPr="00823992">
        <w:rPr>
          <w:color w:val="000000"/>
        </w:rPr>
        <w:t xml:space="preserve"> level </w:t>
      </w:r>
      <w:r w:rsidRPr="001951E5">
        <w:rPr>
          <w:color w:val="000000"/>
        </w:rPr>
        <w:t>of service)</w:t>
      </w:r>
    </w:p>
    <w:p w14:paraId="00000020" w14:textId="77777777" w:rsidR="002C2CD1" w:rsidRPr="00E47225" w:rsidRDefault="00F82818">
      <w:r w:rsidRPr="00E47225">
        <w:t>Level of hygiene service</w:t>
      </w:r>
    </w:p>
    <w:p w14:paraId="00000021" w14:textId="255D17B2" w:rsidR="002C2CD1" w:rsidRPr="00BA0334" w:rsidRDefault="00F82818">
      <w:pPr>
        <w:numPr>
          <w:ilvl w:val="0"/>
          <w:numId w:val="3"/>
        </w:numPr>
        <w:pBdr>
          <w:top w:val="nil"/>
          <w:left w:val="nil"/>
          <w:bottom w:val="nil"/>
          <w:right w:val="nil"/>
          <w:between w:val="nil"/>
        </w:pBdr>
        <w:spacing w:after="0"/>
      </w:pPr>
      <w:bookmarkStart w:id="22" w:name="_GoBack"/>
      <w:r w:rsidRPr="00E47225">
        <w:rPr>
          <w:color w:val="000000"/>
        </w:rPr>
        <w:t>None (</w:t>
      </w:r>
      <w:r w:rsidR="00CF4B86" w:rsidRPr="00ED2B9C">
        <w:rPr>
          <w:color w:val="000000"/>
        </w:rPr>
        <w:t xml:space="preserve">no </w:t>
      </w:r>
      <w:r w:rsidR="00CF4B86" w:rsidRPr="00FD40C3">
        <w:rPr>
          <w:color w:val="000000"/>
        </w:rPr>
        <w:t>facility</w:t>
      </w:r>
      <w:r w:rsidRPr="00FD40C3">
        <w:rPr>
          <w:color w:val="000000"/>
        </w:rPr>
        <w:t>)</w:t>
      </w:r>
    </w:p>
    <w:p w14:paraId="00000022" w14:textId="34DD1060" w:rsidR="002C2CD1" w:rsidRPr="00B06742" w:rsidRDefault="00F82818">
      <w:pPr>
        <w:numPr>
          <w:ilvl w:val="0"/>
          <w:numId w:val="3"/>
        </w:numPr>
        <w:pBdr>
          <w:top w:val="nil"/>
          <w:left w:val="nil"/>
          <w:bottom w:val="nil"/>
          <w:right w:val="nil"/>
          <w:between w:val="nil"/>
        </w:pBdr>
        <w:spacing w:after="0"/>
      </w:pPr>
      <w:r w:rsidRPr="00B06742">
        <w:rPr>
          <w:color w:val="000000"/>
        </w:rPr>
        <w:t xml:space="preserve">Limited - availability of a handwashing facility on premises without soap </w:t>
      </w:r>
      <w:r w:rsidR="00CF4B86" w:rsidRPr="00B06742">
        <w:rPr>
          <w:color w:val="000000"/>
        </w:rPr>
        <w:t xml:space="preserve">or </w:t>
      </w:r>
      <w:r w:rsidRPr="00B06742">
        <w:rPr>
          <w:color w:val="000000"/>
        </w:rPr>
        <w:t>water</w:t>
      </w:r>
    </w:p>
    <w:p w14:paraId="0C6F8E39" w14:textId="17BBD1C4" w:rsidR="004F7B0F" w:rsidRPr="00823992" w:rsidRDefault="00F82818" w:rsidP="004F7B0F">
      <w:pPr>
        <w:numPr>
          <w:ilvl w:val="0"/>
          <w:numId w:val="3"/>
        </w:numPr>
        <w:pBdr>
          <w:top w:val="nil"/>
          <w:left w:val="nil"/>
          <w:bottom w:val="nil"/>
          <w:right w:val="nil"/>
          <w:between w:val="nil"/>
        </w:pBdr>
      </w:pPr>
      <w:r w:rsidRPr="005D775D">
        <w:rPr>
          <w:color w:val="000000"/>
        </w:rPr>
        <w:t xml:space="preserve">Basic - availability of a handwashing facility on premises with soap and water </w:t>
      </w:r>
      <w:r w:rsidR="00C4477C" w:rsidRPr="005D775D">
        <w:rPr>
          <w:color w:val="000000"/>
        </w:rPr>
        <w:t>(highest</w:t>
      </w:r>
      <w:r w:rsidR="001951E5" w:rsidRPr="005D775D">
        <w:rPr>
          <w:color w:val="000000"/>
        </w:rPr>
        <w:t xml:space="preserve"> measured</w:t>
      </w:r>
      <w:r w:rsidR="00C4477C" w:rsidRPr="005D775D">
        <w:rPr>
          <w:color w:val="000000"/>
        </w:rPr>
        <w:t xml:space="preserve"> level of service</w:t>
      </w:r>
      <w:r w:rsidR="005A52EE" w:rsidRPr="001C4391">
        <w:rPr>
          <w:color w:val="000000"/>
        </w:rPr>
        <w:t xml:space="preserve"> measured</w:t>
      </w:r>
      <w:r w:rsidR="00C4477C" w:rsidRPr="001C4391">
        <w:rPr>
          <w:color w:val="000000"/>
        </w:rPr>
        <w:t>)</w:t>
      </w:r>
    </w:p>
    <w:bookmarkEnd w:id="22"/>
    <w:p w14:paraId="30C0AB22" w14:textId="04A32597" w:rsidR="00473824" w:rsidRPr="00823992" w:rsidRDefault="00473824" w:rsidP="004F7B0F">
      <w:r w:rsidRPr="00823992">
        <w:t>Combined levels of WASH service of interest</w:t>
      </w:r>
    </w:p>
    <w:p w14:paraId="111E580D" w14:textId="77777777" w:rsidR="009D3522" w:rsidRPr="0036331C" w:rsidRDefault="00473824" w:rsidP="00473824">
      <w:pPr>
        <w:pStyle w:val="ListParagraph"/>
        <w:numPr>
          <w:ilvl w:val="0"/>
          <w:numId w:val="11"/>
        </w:numPr>
      </w:pPr>
      <w:r w:rsidRPr="00823992">
        <w:rPr>
          <w:color w:val="000000"/>
        </w:rPr>
        <w:t xml:space="preserve">Safely managed </w:t>
      </w:r>
      <w:r w:rsidRPr="0036331C">
        <w:rPr>
          <w:color w:val="000000"/>
        </w:rPr>
        <w:t>water</w:t>
      </w:r>
      <w:r w:rsidR="009D3522" w:rsidRPr="0036331C">
        <w:rPr>
          <w:color w:val="000000"/>
        </w:rPr>
        <w:t>:</w:t>
      </w:r>
      <w:r w:rsidRPr="0036331C">
        <w:rPr>
          <w:color w:val="000000"/>
        </w:rPr>
        <w:t xml:space="preserve"> </w:t>
      </w:r>
    </w:p>
    <w:p w14:paraId="5A44B42A" w14:textId="28D67F2C" w:rsidR="00473824" w:rsidRPr="00AF67FA" w:rsidRDefault="009D3522" w:rsidP="009D3522">
      <w:pPr>
        <w:pStyle w:val="ListParagraph"/>
        <w:numPr>
          <w:ilvl w:val="1"/>
          <w:numId w:val="11"/>
        </w:numPr>
        <w:rPr>
          <w:highlight w:val="yellow"/>
          <w:rPrChange w:id="23" w:author="Andrew Mertens" w:date="2020-10-14T19:28:00Z">
            <w:rPr/>
          </w:rPrChange>
        </w:rPr>
      </w:pPr>
      <w:r w:rsidRPr="00AF67FA">
        <w:rPr>
          <w:highlight w:val="yellow"/>
          <w:rPrChange w:id="24" w:author="Andrew Mertens" w:date="2020-10-14T19:28:00Z">
            <w:rPr/>
          </w:rPrChange>
        </w:rPr>
        <w:t xml:space="preserve">Primary stratification: </w:t>
      </w:r>
      <w:r w:rsidR="00473824" w:rsidRPr="00AF67FA">
        <w:rPr>
          <w:color w:val="000000"/>
          <w:highlight w:val="yellow"/>
          <w:rPrChange w:id="25" w:author="Andrew Mertens" w:date="2020-10-14T19:28:00Z">
            <w:rPr>
              <w:color w:val="000000"/>
            </w:rPr>
          </w:rPrChange>
        </w:rPr>
        <w:t xml:space="preserve">improved source located on the premises </w:t>
      </w:r>
      <w:r w:rsidR="00597856" w:rsidRPr="00AF67FA">
        <w:rPr>
          <w:color w:val="000000"/>
          <w:highlight w:val="yellow"/>
          <w:rPrChange w:id="26" w:author="Andrew Mertens" w:date="2020-10-14T19:28:00Z">
            <w:rPr>
              <w:color w:val="000000"/>
            </w:rPr>
          </w:rPrChange>
        </w:rPr>
        <w:t xml:space="preserve">with water available and </w:t>
      </w:r>
      <w:r w:rsidR="00473824" w:rsidRPr="00AF67FA">
        <w:rPr>
          <w:color w:val="000000"/>
          <w:highlight w:val="yellow"/>
          <w:rPrChange w:id="27" w:author="Andrew Mertens" w:date="2020-10-14T19:28:00Z">
            <w:rPr>
              <w:color w:val="000000"/>
            </w:rPr>
          </w:rPrChange>
        </w:rPr>
        <w:t xml:space="preserve">free of </w:t>
      </w:r>
      <w:r w:rsidR="00473824" w:rsidRPr="00AF67FA">
        <w:rPr>
          <w:i/>
          <w:color w:val="000000"/>
          <w:highlight w:val="yellow"/>
          <w:rPrChange w:id="28" w:author="Andrew Mertens" w:date="2020-10-14T19:28:00Z">
            <w:rPr>
              <w:i/>
              <w:color w:val="000000"/>
            </w:rPr>
          </w:rPrChange>
        </w:rPr>
        <w:t xml:space="preserve">E. coli </w:t>
      </w:r>
      <w:r w:rsidR="00473824" w:rsidRPr="00AF67FA">
        <w:rPr>
          <w:color w:val="000000"/>
          <w:highlight w:val="yellow"/>
          <w:rPrChange w:id="29" w:author="Andrew Mertens" w:date="2020-10-14T19:28:00Z">
            <w:rPr>
              <w:color w:val="000000"/>
            </w:rPr>
          </w:rPrChange>
        </w:rPr>
        <w:t xml:space="preserve">contamination </w:t>
      </w:r>
      <w:bookmarkStart w:id="30" w:name="_Hlk44647171"/>
      <w:r w:rsidR="00597856" w:rsidRPr="00AF67FA">
        <w:rPr>
          <w:color w:val="000000"/>
          <w:highlight w:val="yellow"/>
          <w:rPrChange w:id="31" w:author="Andrew Mertens" w:date="2020-10-14T19:28:00Z">
            <w:rPr>
              <w:color w:val="000000"/>
            </w:rPr>
          </w:rPrChange>
        </w:rPr>
        <w:t xml:space="preserve">at the point of use </w:t>
      </w:r>
      <w:r w:rsidR="00A60A07" w:rsidRPr="00AF67FA">
        <w:rPr>
          <w:highlight w:val="yellow"/>
          <w:rPrChange w:id="32" w:author="Andrew Mertens" w:date="2020-10-14T19:28:00Z">
            <w:rPr/>
          </w:rPrChange>
        </w:rPr>
        <w:t xml:space="preserve">compared to </w:t>
      </w:r>
      <w:r w:rsidR="00473824" w:rsidRPr="00AF67FA">
        <w:rPr>
          <w:color w:val="000000"/>
          <w:highlight w:val="yellow"/>
          <w:rPrChange w:id="33" w:author="Andrew Mertens" w:date="2020-10-14T19:28:00Z">
            <w:rPr>
              <w:color w:val="000000"/>
            </w:rPr>
          </w:rPrChange>
        </w:rPr>
        <w:t>households without safely managed water.</w:t>
      </w:r>
    </w:p>
    <w:p w14:paraId="69E305FB" w14:textId="77777777" w:rsidR="009D3522" w:rsidRPr="00B72265" w:rsidRDefault="009D3522" w:rsidP="009D3522">
      <w:pPr>
        <w:pStyle w:val="ListParagraph"/>
        <w:numPr>
          <w:ilvl w:val="1"/>
          <w:numId w:val="11"/>
        </w:numPr>
        <w:rPr>
          <w:highlight w:val="yellow"/>
          <w:rPrChange w:id="34" w:author="Andrew Mertens" w:date="2020-10-14T19:39:00Z">
            <w:rPr/>
          </w:rPrChange>
        </w:rPr>
      </w:pPr>
      <w:r w:rsidRPr="00B72265">
        <w:rPr>
          <w:highlight w:val="yellow"/>
          <w:rPrChange w:id="35" w:author="Andrew Mertens" w:date="2020-10-14T19:39:00Z">
            <w:rPr/>
          </w:rPrChange>
        </w:rPr>
        <w:t xml:space="preserve">Secondary stratifications: </w:t>
      </w:r>
    </w:p>
    <w:p w14:paraId="7387986A" w14:textId="19D22D4B" w:rsidR="00114777" w:rsidRPr="00B72265" w:rsidRDefault="00114777" w:rsidP="00CF6937">
      <w:pPr>
        <w:pStyle w:val="ListParagraph"/>
        <w:numPr>
          <w:ilvl w:val="2"/>
          <w:numId w:val="11"/>
        </w:numPr>
        <w:rPr>
          <w:highlight w:val="yellow"/>
          <w:rPrChange w:id="36" w:author="Andrew Mertens" w:date="2020-10-14T19:39:00Z">
            <w:rPr/>
          </w:rPrChange>
        </w:rPr>
      </w:pPr>
      <w:bookmarkStart w:id="37" w:name="_Hlk44647521"/>
      <w:r w:rsidRPr="00B72265">
        <w:rPr>
          <w:color w:val="000000"/>
          <w:highlight w:val="yellow"/>
          <w:rPrChange w:id="38" w:author="Andrew Mertens" w:date="2020-10-14T19:39:00Z">
            <w:rPr>
              <w:color w:val="000000"/>
            </w:rPr>
          </w:rPrChange>
        </w:rPr>
        <w:t xml:space="preserve">Improved source </w:t>
      </w:r>
      <w:r w:rsidR="00CF6937" w:rsidRPr="00B72265">
        <w:rPr>
          <w:color w:val="000000"/>
          <w:highlight w:val="yellow"/>
          <w:rPrChange w:id="39" w:author="Andrew Mertens" w:date="2020-10-14T19:39:00Z">
            <w:rPr>
              <w:color w:val="000000"/>
            </w:rPr>
          </w:rPrChange>
        </w:rPr>
        <w:t xml:space="preserve">not available when needed, </w:t>
      </w:r>
      <w:r w:rsidRPr="00B72265">
        <w:rPr>
          <w:color w:val="000000"/>
          <w:highlight w:val="yellow"/>
          <w:rPrChange w:id="40" w:author="Andrew Mertens" w:date="2020-10-14T19:39:00Z">
            <w:rPr>
              <w:color w:val="000000"/>
            </w:rPr>
          </w:rPrChange>
        </w:rPr>
        <w:t xml:space="preserve">with </w:t>
      </w:r>
      <w:r w:rsidRPr="00B72265">
        <w:rPr>
          <w:i/>
          <w:color w:val="000000"/>
          <w:highlight w:val="yellow"/>
          <w:rPrChange w:id="41" w:author="Andrew Mertens" w:date="2020-10-14T19:39:00Z">
            <w:rPr>
              <w:i/>
              <w:color w:val="000000"/>
            </w:rPr>
          </w:rPrChange>
        </w:rPr>
        <w:t xml:space="preserve">E. coli </w:t>
      </w:r>
      <w:r w:rsidRPr="00B72265">
        <w:rPr>
          <w:color w:val="000000"/>
          <w:highlight w:val="yellow"/>
          <w:rPrChange w:id="42" w:author="Andrew Mertens" w:date="2020-10-14T19:39:00Z">
            <w:rPr>
              <w:color w:val="000000"/>
            </w:rPr>
          </w:rPrChange>
        </w:rPr>
        <w:t>contamination</w:t>
      </w:r>
      <w:r w:rsidR="00317B1F" w:rsidRPr="00B72265">
        <w:rPr>
          <w:color w:val="000000"/>
          <w:highlight w:val="yellow"/>
          <w:rPrChange w:id="43" w:author="Andrew Mertens" w:date="2020-10-14T19:39:00Z">
            <w:rPr>
              <w:color w:val="000000"/>
            </w:rPr>
          </w:rPrChange>
        </w:rPr>
        <w:t>.</w:t>
      </w:r>
      <w:r w:rsidRPr="00B72265">
        <w:rPr>
          <w:color w:val="000000"/>
          <w:highlight w:val="yellow"/>
          <w:rPrChange w:id="44" w:author="Andrew Mertens" w:date="2020-10-14T19:39:00Z">
            <w:rPr>
              <w:color w:val="000000"/>
            </w:rPr>
          </w:rPrChange>
        </w:rPr>
        <w:t xml:space="preserve"> </w:t>
      </w:r>
    </w:p>
    <w:p w14:paraId="0FAC6761" w14:textId="77777777" w:rsidR="00FA689E" w:rsidRPr="00B72265" w:rsidRDefault="00FA689E" w:rsidP="00FA689E">
      <w:pPr>
        <w:pStyle w:val="ListParagraph"/>
        <w:numPr>
          <w:ilvl w:val="2"/>
          <w:numId w:val="11"/>
        </w:numPr>
        <w:rPr>
          <w:highlight w:val="yellow"/>
          <w:rPrChange w:id="45" w:author="Andrew Mertens" w:date="2020-10-14T19:39:00Z">
            <w:rPr/>
          </w:rPrChange>
        </w:rPr>
      </w:pPr>
      <w:r w:rsidRPr="00B72265">
        <w:rPr>
          <w:color w:val="000000"/>
          <w:highlight w:val="yellow"/>
          <w:rPrChange w:id="46" w:author="Andrew Mertens" w:date="2020-10-14T19:39:00Z">
            <w:rPr>
              <w:color w:val="000000"/>
            </w:rPr>
          </w:rPrChange>
        </w:rPr>
        <w:t xml:space="preserve">Improved source not available when needed, without </w:t>
      </w:r>
      <w:r w:rsidRPr="00B72265">
        <w:rPr>
          <w:i/>
          <w:color w:val="000000"/>
          <w:highlight w:val="yellow"/>
          <w:rPrChange w:id="47" w:author="Andrew Mertens" w:date="2020-10-14T19:39:00Z">
            <w:rPr>
              <w:i/>
              <w:color w:val="000000"/>
            </w:rPr>
          </w:rPrChange>
        </w:rPr>
        <w:t xml:space="preserve">E. coli </w:t>
      </w:r>
      <w:r w:rsidRPr="00B72265">
        <w:rPr>
          <w:color w:val="000000"/>
          <w:highlight w:val="yellow"/>
          <w:rPrChange w:id="48" w:author="Andrew Mertens" w:date="2020-10-14T19:39:00Z">
            <w:rPr>
              <w:color w:val="000000"/>
            </w:rPr>
          </w:rPrChange>
        </w:rPr>
        <w:t>contamination.</w:t>
      </w:r>
    </w:p>
    <w:p w14:paraId="2DABA7B0" w14:textId="06B8B8DD" w:rsidR="00114777" w:rsidRPr="00B72265" w:rsidRDefault="00114777" w:rsidP="00CF6937">
      <w:pPr>
        <w:pStyle w:val="ListParagraph"/>
        <w:numPr>
          <w:ilvl w:val="2"/>
          <w:numId w:val="11"/>
        </w:numPr>
        <w:rPr>
          <w:highlight w:val="yellow"/>
          <w:rPrChange w:id="49" w:author="Andrew Mertens" w:date="2020-10-14T19:39:00Z">
            <w:rPr/>
          </w:rPrChange>
        </w:rPr>
      </w:pPr>
      <w:r w:rsidRPr="00B72265">
        <w:rPr>
          <w:color w:val="000000"/>
          <w:highlight w:val="yellow"/>
          <w:rPrChange w:id="50" w:author="Andrew Mertens" w:date="2020-10-14T19:39:00Z">
            <w:rPr>
              <w:color w:val="000000"/>
            </w:rPr>
          </w:rPrChange>
        </w:rPr>
        <w:t xml:space="preserve">Improved source located on the premises </w:t>
      </w:r>
      <w:r w:rsidR="00CF6937" w:rsidRPr="00B72265">
        <w:rPr>
          <w:color w:val="000000"/>
          <w:highlight w:val="yellow"/>
          <w:rPrChange w:id="51" w:author="Andrew Mertens" w:date="2020-10-14T19:39:00Z">
            <w:rPr>
              <w:color w:val="000000"/>
            </w:rPr>
          </w:rPrChange>
        </w:rPr>
        <w:t xml:space="preserve">and available when needed, </w:t>
      </w:r>
      <w:r w:rsidRPr="00B72265">
        <w:rPr>
          <w:color w:val="000000"/>
          <w:highlight w:val="yellow"/>
          <w:rPrChange w:id="52" w:author="Andrew Mertens" w:date="2020-10-14T19:39:00Z">
            <w:rPr>
              <w:color w:val="000000"/>
            </w:rPr>
          </w:rPrChange>
        </w:rPr>
        <w:t xml:space="preserve">with </w:t>
      </w:r>
      <w:r w:rsidRPr="00B72265">
        <w:rPr>
          <w:i/>
          <w:color w:val="000000"/>
          <w:highlight w:val="yellow"/>
          <w:rPrChange w:id="53" w:author="Andrew Mertens" w:date="2020-10-14T19:39:00Z">
            <w:rPr>
              <w:i/>
              <w:color w:val="000000"/>
            </w:rPr>
          </w:rPrChange>
        </w:rPr>
        <w:t xml:space="preserve">E. coli </w:t>
      </w:r>
      <w:r w:rsidRPr="00B72265">
        <w:rPr>
          <w:color w:val="000000"/>
          <w:highlight w:val="yellow"/>
          <w:rPrChange w:id="54" w:author="Andrew Mertens" w:date="2020-10-14T19:39:00Z">
            <w:rPr>
              <w:color w:val="000000"/>
            </w:rPr>
          </w:rPrChange>
        </w:rPr>
        <w:t>contamination</w:t>
      </w:r>
      <w:r w:rsidR="00317B1F" w:rsidRPr="00B72265">
        <w:rPr>
          <w:color w:val="000000"/>
          <w:highlight w:val="yellow"/>
          <w:rPrChange w:id="55" w:author="Andrew Mertens" w:date="2020-10-14T19:39:00Z">
            <w:rPr>
              <w:color w:val="000000"/>
            </w:rPr>
          </w:rPrChange>
        </w:rPr>
        <w:t>.</w:t>
      </w:r>
    </w:p>
    <w:p w14:paraId="00D6C00B" w14:textId="47D98025" w:rsidR="009D3522" w:rsidRPr="00B72265" w:rsidRDefault="00CF6937" w:rsidP="00317B1F">
      <w:pPr>
        <w:pStyle w:val="ListParagraph"/>
        <w:numPr>
          <w:ilvl w:val="2"/>
          <w:numId w:val="11"/>
        </w:numPr>
        <w:rPr>
          <w:highlight w:val="yellow"/>
          <w:rPrChange w:id="56" w:author="Andrew Mertens" w:date="2020-10-14T19:39:00Z">
            <w:rPr/>
          </w:rPrChange>
        </w:rPr>
      </w:pPr>
      <w:r w:rsidRPr="00B72265">
        <w:rPr>
          <w:color w:val="000000"/>
          <w:highlight w:val="yellow"/>
          <w:rPrChange w:id="57" w:author="Andrew Mertens" w:date="2020-10-14T19:39:00Z">
            <w:rPr>
              <w:color w:val="000000"/>
            </w:rPr>
          </w:rPrChange>
        </w:rPr>
        <w:t xml:space="preserve">Improved source located on the premises </w:t>
      </w:r>
      <w:r w:rsidR="00597856" w:rsidRPr="00B72265">
        <w:rPr>
          <w:color w:val="000000"/>
          <w:highlight w:val="yellow"/>
          <w:rPrChange w:id="58" w:author="Andrew Mertens" w:date="2020-10-14T19:39:00Z">
            <w:rPr>
              <w:color w:val="000000"/>
            </w:rPr>
          </w:rPrChange>
        </w:rPr>
        <w:t xml:space="preserve">with water </w:t>
      </w:r>
      <w:r w:rsidRPr="00B72265">
        <w:rPr>
          <w:color w:val="000000"/>
          <w:highlight w:val="yellow"/>
          <w:rPrChange w:id="59" w:author="Andrew Mertens" w:date="2020-10-14T19:39:00Z">
            <w:rPr>
              <w:color w:val="000000"/>
            </w:rPr>
          </w:rPrChange>
        </w:rPr>
        <w:t xml:space="preserve">available when needed, without </w:t>
      </w:r>
      <w:r w:rsidRPr="00B72265">
        <w:rPr>
          <w:i/>
          <w:color w:val="000000"/>
          <w:highlight w:val="yellow"/>
          <w:rPrChange w:id="60" w:author="Andrew Mertens" w:date="2020-10-14T19:39:00Z">
            <w:rPr>
              <w:i/>
              <w:color w:val="000000"/>
            </w:rPr>
          </w:rPrChange>
        </w:rPr>
        <w:t xml:space="preserve">E. coli </w:t>
      </w:r>
      <w:r w:rsidRPr="00B72265">
        <w:rPr>
          <w:color w:val="000000"/>
          <w:highlight w:val="yellow"/>
          <w:rPrChange w:id="61" w:author="Andrew Mertens" w:date="2020-10-14T19:39:00Z">
            <w:rPr>
              <w:color w:val="000000"/>
            </w:rPr>
          </w:rPrChange>
        </w:rPr>
        <w:t xml:space="preserve">contamination </w:t>
      </w:r>
      <w:r w:rsidR="009D3522" w:rsidRPr="00B72265">
        <w:rPr>
          <w:color w:val="000000"/>
          <w:highlight w:val="yellow"/>
          <w:rPrChange w:id="62" w:author="Andrew Mertens" w:date="2020-10-14T19:39:00Z">
            <w:rPr>
              <w:color w:val="000000"/>
            </w:rPr>
          </w:rPrChange>
        </w:rPr>
        <w:t>(highest</w:t>
      </w:r>
      <w:r w:rsidR="001951E5" w:rsidRPr="00B72265">
        <w:rPr>
          <w:color w:val="000000"/>
          <w:highlight w:val="yellow"/>
          <w:rPrChange w:id="63" w:author="Andrew Mertens" w:date="2020-10-14T19:39:00Z">
            <w:rPr>
              <w:color w:val="000000"/>
            </w:rPr>
          </w:rPrChange>
        </w:rPr>
        <w:t xml:space="preserve"> measured</w:t>
      </w:r>
      <w:r w:rsidR="009D3522" w:rsidRPr="00B72265">
        <w:rPr>
          <w:color w:val="000000"/>
          <w:highlight w:val="yellow"/>
          <w:rPrChange w:id="64" w:author="Andrew Mertens" w:date="2020-10-14T19:39:00Z">
            <w:rPr>
              <w:color w:val="000000"/>
            </w:rPr>
          </w:rPrChange>
        </w:rPr>
        <w:t xml:space="preserve"> level of service)</w:t>
      </w:r>
      <w:r w:rsidR="00317B1F" w:rsidRPr="00B72265">
        <w:rPr>
          <w:color w:val="000000"/>
          <w:highlight w:val="yellow"/>
          <w:rPrChange w:id="65" w:author="Andrew Mertens" w:date="2020-10-14T19:39:00Z">
            <w:rPr>
              <w:color w:val="000000"/>
            </w:rPr>
          </w:rPrChange>
        </w:rPr>
        <w:t>.</w:t>
      </w:r>
      <w:r w:rsidR="009D3522" w:rsidRPr="00B72265">
        <w:rPr>
          <w:color w:val="000000"/>
          <w:highlight w:val="yellow"/>
          <w:rPrChange w:id="66" w:author="Andrew Mertens" w:date="2020-10-14T19:39:00Z">
            <w:rPr>
              <w:color w:val="000000"/>
            </w:rPr>
          </w:rPrChange>
        </w:rPr>
        <w:t xml:space="preserve"> </w:t>
      </w:r>
    </w:p>
    <w:bookmarkEnd w:id="30"/>
    <w:bookmarkEnd w:id="37"/>
    <w:p w14:paraId="01E5D54C" w14:textId="08EC228A" w:rsidR="00473824" w:rsidRPr="001951E5" w:rsidRDefault="00473824" w:rsidP="00473824">
      <w:pPr>
        <w:pStyle w:val="ListParagraph"/>
        <w:numPr>
          <w:ilvl w:val="0"/>
          <w:numId w:val="11"/>
        </w:numPr>
      </w:pPr>
      <w:r w:rsidRPr="001951E5">
        <w:rPr>
          <w:color w:val="000000"/>
        </w:rPr>
        <w:t>Improved combined WASH</w:t>
      </w:r>
      <w:r w:rsidR="009D3522" w:rsidRPr="001951E5">
        <w:rPr>
          <w:color w:val="000000"/>
        </w:rPr>
        <w:t>:</w:t>
      </w:r>
      <w:r w:rsidR="00A60A07" w:rsidRPr="001951E5">
        <w:rPr>
          <w:color w:val="000000"/>
        </w:rPr>
        <w:t xml:space="preserve"> </w:t>
      </w:r>
    </w:p>
    <w:p w14:paraId="2A296CD2" w14:textId="7E15D804" w:rsidR="006D72BF" w:rsidRPr="001951E5" w:rsidRDefault="006D72BF" w:rsidP="007234BB">
      <w:pPr>
        <w:pStyle w:val="ListParagraph"/>
        <w:numPr>
          <w:ilvl w:val="1"/>
          <w:numId w:val="11"/>
        </w:numPr>
      </w:pPr>
      <w:r w:rsidRPr="001951E5">
        <w:t>Primary stratification:</w:t>
      </w:r>
      <w:r w:rsidR="00A60A07" w:rsidRPr="001951E5">
        <w:t xml:space="preserve"> Highest level of sanitation and hygiene and a </w:t>
      </w:r>
      <w:r w:rsidR="0018581F" w:rsidRPr="001951E5">
        <w:t>safely</w:t>
      </w:r>
      <w:r w:rsidR="00A60A07" w:rsidRPr="001951E5">
        <w:t xml:space="preserve"> managed water supply compared to households without any of the highest level of sanitation, hygiene, or water </w:t>
      </w:r>
      <w:r w:rsidR="00A60A07" w:rsidRPr="001951E5">
        <w:rPr>
          <w:color w:val="000000"/>
        </w:rPr>
        <w:t>safely managed water</w:t>
      </w:r>
      <w:r w:rsidR="00A60A07" w:rsidRPr="001951E5">
        <w:t>.</w:t>
      </w:r>
    </w:p>
    <w:p w14:paraId="38F53A30" w14:textId="2CAE6215" w:rsidR="006D72BF" w:rsidRDefault="006D72BF" w:rsidP="007234BB">
      <w:pPr>
        <w:pStyle w:val="ListParagraph"/>
        <w:numPr>
          <w:ilvl w:val="1"/>
          <w:numId w:val="11"/>
        </w:numPr>
      </w:pPr>
      <w:r w:rsidRPr="00BE691A">
        <w:t>Secondary stratification:</w:t>
      </w:r>
      <w:r w:rsidR="00A60A07" w:rsidRPr="00BE691A">
        <w:t xml:space="preserve"> Highest level of sanitation, hygiene, and water</w:t>
      </w:r>
      <w:r w:rsidR="00A60A07">
        <w:t xml:space="preserve"> supply </w:t>
      </w:r>
      <w:r w:rsidR="00BE691A">
        <w:t xml:space="preserve">(without including status of water contamination) </w:t>
      </w:r>
      <w:r w:rsidR="00A60A07">
        <w:t>compared to households without any of the highest level of sanitation, hygiene, or water supply.</w:t>
      </w:r>
    </w:p>
    <w:p w14:paraId="1D91273D" w14:textId="77777777" w:rsidR="004F7B0F" w:rsidRDefault="004F7B0F">
      <w:pPr>
        <w:rPr>
          <w:b/>
          <w:u w:val="single"/>
        </w:rPr>
      </w:pPr>
    </w:p>
    <w:p w14:paraId="00000024" w14:textId="16BAF68C" w:rsidR="002C2CD1" w:rsidRDefault="00F82818">
      <w:pPr>
        <w:rPr>
          <w:b/>
          <w:u w:val="single"/>
        </w:rPr>
      </w:pPr>
      <w:r>
        <w:rPr>
          <w:b/>
          <w:u w:val="single"/>
        </w:rPr>
        <w:t>Statistical approach:</w:t>
      </w:r>
    </w:p>
    <w:p w14:paraId="00000025" w14:textId="1645D4C8" w:rsidR="002C2CD1" w:rsidRDefault="00F82818">
      <w:r>
        <w:t xml:space="preserve">The previous analysis of risk of piped water contamination from Egyptian Demographic and Health Survey data </w:t>
      </w:r>
      <w:r w:rsidR="004C5AD9">
        <w:t xml:space="preserve">used </w:t>
      </w:r>
      <w:r>
        <w:t>propensity score matching (PSM) to control for confounding by wealth and location,</w:t>
      </w:r>
      <w:r>
        <w:rPr>
          <w:vertAlign w:val="superscript"/>
        </w:rPr>
        <w:t>6</w:t>
      </w:r>
      <w:r>
        <w:t xml:space="preserve"> but prior research on causal inference from cross-sectional data found no difference in model bias or efficiency between classical multivariate regression and PSM or more complicated techniques like targeted maximum likelihood estimation.</w:t>
      </w:r>
      <w:r>
        <w:rPr>
          <w:vertAlign w:val="superscript"/>
        </w:rPr>
        <w:t>1</w:t>
      </w:r>
      <w:r w:rsidR="007F420F">
        <w:rPr>
          <w:vertAlign w:val="superscript"/>
        </w:rPr>
        <w:t>3</w:t>
      </w:r>
      <w:r>
        <w:t xml:space="preserve"> Therefore, for analytic simplicity across 30 surveys, and to avoid failing to find adequate matching, we will use regression models, adjusting for covariates listed below. To estimate relative risks</w:t>
      </w:r>
      <w:r w:rsidR="00E46247">
        <w:t xml:space="preserve"> </w:t>
      </w:r>
      <w:r>
        <w:t>between levels of the JMP service ladder</w:t>
      </w:r>
      <w:r w:rsidR="004C5AD9">
        <w:t>s</w:t>
      </w:r>
      <w:r>
        <w:t xml:space="preserve"> rather than odds ratios, we will use modified Poisson regressions</w:t>
      </w:r>
      <w:r w:rsidR="00317B1F" w:rsidRPr="00317B1F">
        <w:t xml:space="preserve"> </w:t>
      </w:r>
      <w:r w:rsidR="00317B1F">
        <w:t xml:space="preserve">for binary outcomes, and linear regressions </w:t>
      </w:r>
      <w:del w:id="67" w:author="Andrew Mertens" w:date="2020-09-02T09:35:00Z">
        <w:r w:rsidR="00317B1F" w:rsidDel="00997D67">
          <w:delText>for fixed effects models</w:delText>
        </w:r>
      </w:del>
      <w:ins w:id="68" w:author="Andrew Mertens" w:date="2020-09-02T09:35:00Z">
        <w:r w:rsidR="00997D67">
          <w:t>continuous outcomes</w:t>
        </w:r>
      </w:ins>
      <w:r w:rsidR="00317B1F">
        <w:t>.</w:t>
      </w:r>
      <w:r w:rsidR="00317B1F">
        <w:rPr>
          <w:vertAlign w:val="superscript"/>
        </w:rPr>
        <w:t>14</w:t>
      </w:r>
      <w:r w:rsidR="00317B1F">
        <w:t xml:space="preserve"> We will include random effects for households nested within sampling clusters to account for the survey design.</w:t>
      </w:r>
    </w:p>
    <w:p w14:paraId="00000026" w14:textId="579FB4AC" w:rsidR="002C2CD1" w:rsidRDefault="00F82818">
      <w:pPr>
        <w:rPr>
          <w:color w:val="000000"/>
        </w:rPr>
      </w:pPr>
      <w:r>
        <w:lastRenderedPageBreak/>
        <w:t xml:space="preserve">We will estimate adjusted population attributable risks (PAR) using predictions from the modified Poisson regression models. PARs are estimated from the difference between the predicted outcomes under </w:t>
      </w:r>
      <w:r>
        <w:rPr>
          <w:color w:val="000000"/>
        </w:rPr>
        <w:t>observed exposure and covariate distributions and outcomes predicted under a counterfactual scenario where the whole population had their exposure shifted to a lower risk level:</w:t>
      </w:r>
      <w:r>
        <w:t xml:space="preserve"> </w:t>
      </w:r>
      <w:r>
        <w:rPr>
          <w:color w:val="000000"/>
        </w:rPr>
        <w:t>PAR = </w:t>
      </w:r>
      <w:proofErr w:type="spellStart"/>
      <w:r>
        <w:rPr>
          <w:color w:val="000000"/>
        </w:rPr>
        <w:t>Pr</w:t>
      </w:r>
      <w:proofErr w:type="spellEnd"/>
      <w:r>
        <w:rPr>
          <w:color w:val="000000"/>
        </w:rPr>
        <w:t xml:space="preserve">(disease) – </w:t>
      </w:r>
      <w:proofErr w:type="spellStart"/>
      <w:r>
        <w:rPr>
          <w:color w:val="000000"/>
        </w:rPr>
        <w:t>Pr</w:t>
      </w:r>
      <w:proofErr w:type="spellEnd"/>
      <w:r>
        <w:rPr>
          <w:color w:val="000000"/>
        </w:rPr>
        <w:t>(disease | no exposure).</w:t>
      </w:r>
      <w:r>
        <w:rPr>
          <w:rFonts w:ascii="Times New Roman" w:eastAsia="Times New Roman" w:hAnsi="Times New Roman" w:cs="Times New Roman"/>
          <w:sz w:val="24"/>
          <w:szCs w:val="24"/>
          <w:vertAlign w:val="superscript"/>
        </w:rPr>
        <w:t>1</w:t>
      </w:r>
      <w:r w:rsidR="007F420F">
        <w:rPr>
          <w:rFonts w:ascii="Times New Roman" w:eastAsia="Times New Roman" w:hAnsi="Times New Roman" w:cs="Times New Roman"/>
          <w:sz w:val="24"/>
          <w:szCs w:val="24"/>
          <w:vertAlign w:val="superscript"/>
        </w:rPr>
        <w:t>6</w:t>
      </w:r>
      <w:r>
        <w:rPr>
          <w:color w:val="000000"/>
        </w:rPr>
        <w:t> </w:t>
      </w:r>
    </w:p>
    <w:p w14:paraId="1F9A3E02" w14:textId="77777777" w:rsidR="00451292" w:rsidRDefault="00F82818">
      <w:pPr>
        <w:rPr>
          <w:color w:val="000000"/>
        </w:rPr>
      </w:pPr>
      <w:r>
        <w:rPr>
          <w:color w:val="000000"/>
        </w:rPr>
        <w:t>We will also calculate population-attributable fractions (PAF)</w:t>
      </w:r>
      <w:r w:rsidR="00451292">
        <w:rPr>
          <w:color w:val="000000"/>
        </w:rPr>
        <w:t>:</w:t>
      </w:r>
    </w:p>
    <w:p w14:paraId="7B4987EC" w14:textId="77777777" w:rsidR="00451292" w:rsidRPr="00962191" w:rsidRDefault="00451292" w:rsidP="00451292">
      <w:pPr>
        <w:pStyle w:val="CommentText"/>
      </w:pPr>
      <m:oMathPara>
        <m:oMath>
          <m:r>
            <m:rPr>
              <m:nor/>
            </m:rPr>
            <w:rPr>
              <w:rFonts w:ascii="Cambria Math" w:hAnsi="Cambria Math"/>
            </w:rPr>
            <m:t xml:space="preserve">PAF = </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 xml:space="preserve">c </m:t>
                  </m:r>
                </m:sub>
              </m:sSub>
              <m:r>
                <m:rPr>
                  <m:nor/>
                </m:rPr>
                <w:rPr>
                  <w:rFonts w:ascii="Cambria Math" w:hAnsi="Cambria Math"/>
                </w:rPr>
                <m:t xml:space="preserve">⋅ </m:t>
              </m:r>
              <m:d>
                <m:dPr>
                  <m:ctrlPr>
                    <w:rPr>
                      <w:rFonts w:ascii="Cambria Math" w:hAnsi="Cambria Math"/>
                      <w:i/>
                    </w:rPr>
                  </m:ctrlPr>
                </m:dPr>
                <m:e>
                  <m:sSub>
                    <m:sSubPr>
                      <m:ctrlPr>
                        <w:rPr>
                          <w:rFonts w:ascii="Cambria Math" w:hAnsi="Cambria Math"/>
                          <w:i/>
                        </w:rPr>
                      </m:ctrlPr>
                    </m:sSubPr>
                    <m:e>
                      <m:r>
                        <m:rPr>
                          <m:nor/>
                        </m:rPr>
                        <w:rPr>
                          <w:rFonts w:ascii="Cambria Math" w:hAnsi="Cambria Math"/>
                        </w:rPr>
                        <m:t>RR</m:t>
                      </m:r>
                    </m:e>
                    <m:sub>
                      <m:r>
                        <m:rPr>
                          <m:nor/>
                        </m:rPr>
                        <w:rPr>
                          <w:rFonts w:ascii="Cambria Math" w:hAnsi="Cambria Math"/>
                        </w:rPr>
                        <m:t xml:space="preserve">adj </m:t>
                      </m:r>
                    </m:sub>
                  </m:sSub>
                  <m:r>
                    <m:rPr>
                      <m:nor/>
                    </m:rPr>
                    <w:rPr>
                      <w:rFonts w:ascii="Cambria Math" w:hAnsi="Cambria Math"/>
                    </w:rPr>
                    <m:t>- 1</m:t>
                  </m:r>
                </m:e>
              </m:d>
            </m:num>
            <m:den>
              <m:sSub>
                <m:sSubPr>
                  <m:ctrlPr>
                    <w:rPr>
                      <w:rFonts w:ascii="Cambria Math" w:hAnsi="Cambria Math"/>
                      <w:i/>
                    </w:rPr>
                  </m:ctrlPr>
                </m:sSubPr>
                <m:e>
                  <m:r>
                    <m:rPr>
                      <m:nor/>
                    </m:rPr>
                    <w:rPr>
                      <w:rFonts w:ascii="Cambria Math" w:hAnsi="Cambria Math"/>
                    </w:rPr>
                    <m:t>RR</m:t>
                  </m:r>
                </m:e>
                <m:sub>
                  <m:r>
                    <m:rPr>
                      <m:nor/>
                    </m:rPr>
                    <w:rPr>
                      <w:rFonts w:ascii="Cambria Math" w:hAnsi="Cambria Math"/>
                    </w:rPr>
                    <m:t>adj</m:t>
                  </m:r>
                </m:sub>
              </m:sSub>
            </m:den>
          </m:f>
        </m:oMath>
      </m:oMathPara>
    </w:p>
    <w:p w14:paraId="00000027" w14:textId="53563871" w:rsidR="002C2CD1" w:rsidRDefault="00451292">
      <w:pPr>
        <w:rPr>
          <w:rFonts w:ascii="Times New Roman" w:eastAsia="Times New Roman" w:hAnsi="Times New Roman" w:cs="Times New Roman"/>
          <w:sz w:val="24"/>
          <w:szCs w:val="24"/>
          <w:vertAlign w:val="superscript"/>
        </w:rPr>
      </w:pPr>
      <w:r>
        <w:rPr>
          <w:color w:val="000000"/>
        </w:rPr>
        <w:t>W</w:t>
      </w:r>
      <w:r w:rsidR="00F82818">
        <w:rPr>
          <w:color w:val="000000"/>
        </w:rPr>
        <w:t xml:space="preserve">hich are estimates of the percent of cases in the population that </w:t>
      </w:r>
      <w:r w:rsidR="00235C57">
        <w:rPr>
          <w:color w:val="000000"/>
        </w:rPr>
        <w:t>could have been</w:t>
      </w:r>
      <w:r w:rsidR="00F82818">
        <w:rPr>
          <w:color w:val="000000"/>
        </w:rPr>
        <w:t xml:space="preserve"> prevented if the whole population had their exposure shifted to a lower risk level, by dividing the PAR by the baseline risk.</w:t>
      </w:r>
      <w:r w:rsidR="00A6201F">
        <w:rPr>
          <w:color w:val="000000"/>
        </w:rPr>
        <w:t xml:space="preserve"> P</w:t>
      </w:r>
      <w:r w:rsidR="00A6201F">
        <w:rPr>
          <w:color w:val="000000"/>
          <w:vertAlign w:val="subscript"/>
        </w:rPr>
        <w:t>c</w:t>
      </w:r>
      <w:r w:rsidR="00A6201F">
        <w:rPr>
          <w:color w:val="000000"/>
        </w:rPr>
        <w:t xml:space="preserve"> is the proportion of cases that are exposed.</w:t>
      </w:r>
      <w:r w:rsidR="00F82818">
        <w:rPr>
          <w:color w:val="000000"/>
        </w:rPr>
        <w:t xml:space="preserve"> We </w:t>
      </w:r>
      <w:r w:rsidR="00A6649B">
        <w:rPr>
          <w:color w:val="000000"/>
        </w:rPr>
        <w:t xml:space="preserve">will </w:t>
      </w:r>
      <w:r w:rsidR="00F82818">
        <w:rPr>
          <w:color w:val="000000"/>
        </w:rPr>
        <w:t>calculate percentile-based 95% confidence intervals (CIs) for PARs and PAFs using a nonparametric, clustered bootstrap (1000 iterations), with cluster resampling with replacement.</w:t>
      </w:r>
      <w:r w:rsidR="00F82818">
        <w:rPr>
          <w:rFonts w:ascii="Times New Roman" w:eastAsia="Times New Roman" w:hAnsi="Times New Roman" w:cs="Times New Roman"/>
          <w:sz w:val="24"/>
          <w:szCs w:val="24"/>
          <w:vertAlign w:val="superscript"/>
        </w:rPr>
        <w:t>1</w:t>
      </w:r>
      <w:r w:rsidR="007F420F">
        <w:rPr>
          <w:rFonts w:ascii="Times New Roman" w:eastAsia="Times New Roman" w:hAnsi="Times New Roman" w:cs="Times New Roman"/>
          <w:sz w:val="24"/>
          <w:szCs w:val="24"/>
          <w:vertAlign w:val="superscript"/>
        </w:rPr>
        <w:t>7</w:t>
      </w:r>
    </w:p>
    <w:p w14:paraId="7D2B3ED2" w14:textId="5B60BC3F" w:rsidR="002618BE" w:rsidRDefault="002618BE">
      <w:pPr>
        <w:rPr>
          <w:color w:val="000000"/>
        </w:rPr>
      </w:pPr>
      <w:r>
        <w:rPr>
          <w:color w:val="000000"/>
        </w:rPr>
        <w:t xml:space="preserve">We will assess potential bias in estimates of relative risk by </w:t>
      </w:r>
      <w:r w:rsidR="00E46247">
        <w:rPr>
          <w:color w:val="000000"/>
        </w:rPr>
        <w:t>contrasting</w:t>
      </w:r>
      <w:r>
        <w:rPr>
          <w:color w:val="000000"/>
        </w:rPr>
        <w:t xml:space="preserve"> them to </w:t>
      </w:r>
      <w:r w:rsidR="00E46247">
        <w:rPr>
          <w:color w:val="000000"/>
        </w:rPr>
        <w:t xml:space="preserve">comparable </w:t>
      </w:r>
      <w:r w:rsidR="003709F5">
        <w:rPr>
          <w:color w:val="000000"/>
        </w:rPr>
        <w:t xml:space="preserve">estimates of relative risk  from </w:t>
      </w:r>
      <w:r>
        <w:rPr>
          <w:color w:val="000000"/>
        </w:rPr>
        <w:t xml:space="preserve">existing meta-analyses of randomized </w:t>
      </w:r>
      <w:r w:rsidR="00FE4CED">
        <w:rPr>
          <w:color w:val="000000"/>
        </w:rPr>
        <w:t>controlled</w:t>
      </w:r>
      <w:r>
        <w:rPr>
          <w:color w:val="000000"/>
        </w:rPr>
        <w:t xml:space="preserve"> trials.</w:t>
      </w:r>
    </w:p>
    <w:p w14:paraId="7BAD8390" w14:textId="77777777" w:rsidR="00E46247" w:rsidRPr="002618BE" w:rsidRDefault="00E46247">
      <w:pPr>
        <w:rPr>
          <w:color w:val="000000"/>
        </w:rPr>
      </w:pPr>
    </w:p>
    <w:p w14:paraId="00000028" w14:textId="77777777" w:rsidR="002C2CD1" w:rsidRDefault="00F82818">
      <w:pPr>
        <w:rPr>
          <w:b/>
          <w:u w:val="single"/>
        </w:rPr>
      </w:pPr>
      <w:r>
        <w:rPr>
          <w:b/>
          <w:u w:val="single"/>
        </w:rPr>
        <w:t>Adjustment covariates:</w:t>
      </w:r>
    </w:p>
    <w:p w14:paraId="00000029" w14:textId="049D93F2" w:rsidR="002C2CD1" w:rsidRDefault="00CE6F47" w:rsidP="00F72217">
      <w:pPr>
        <w:numPr>
          <w:ilvl w:val="1"/>
          <w:numId w:val="3"/>
        </w:numPr>
        <w:pBdr>
          <w:top w:val="nil"/>
          <w:left w:val="nil"/>
          <w:bottom w:val="nil"/>
          <w:right w:val="nil"/>
          <w:between w:val="nil"/>
        </w:pBdr>
        <w:spacing w:after="0" w:line="240" w:lineRule="auto"/>
      </w:pPr>
      <w:r>
        <w:rPr>
          <w:color w:val="000000"/>
        </w:rPr>
        <w:t>Asset-based w</w:t>
      </w:r>
      <w:r w:rsidR="00F82818">
        <w:rPr>
          <w:color w:val="000000"/>
        </w:rPr>
        <w:t>ealth index</w:t>
      </w:r>
      <w:r w:rsidR="000F6CDF">
        <w:rPr>
          <w:color w:val="000000"/>
        </w:rPr>
        <w:t xml:space="preserve"> (excluding WASH variables)</w:t>
      </w:r>
    </w:p>
    <w:p w14:paraId="440638B4" w14:textId="77777777" w:rsidR="000F6CDF" w:rsidRPr="00F72217" w:rsidRDefault="00F82818" w:rsidP="00F72217">
      <w:pPr>
        <w:numPr>
          <w:ilvl w:val="1"/>
          <w:numId w:val="3"/>
        </w:numPr>
        <w:pBdr>
          <w:top w:val="nil"/>
          <w:left w:val="nil"/>
          <w:bottom w:val="nil"/>
          <w:right w:val="nil"/>
          <w:between w:val="nil"/>
        </w:pBdr>
        <w:spacing w:after="0" w:line="240" w:lineRule="auto"/>
      </w:pPr>
      <w:r>
        <w:rPr>
          <w:color w:val="000000"/>
        </w:rPr>
        <w:t>Parental education</w:t>
      </w:r>
    </w:p>
    <w:p w14:paraId="0000002A" w14:textId="07889F10" w:rsidR="002C2CD1" w:rsidRPr="00170A14" w:rsidRDefault="000F6CDF" w:rsidP="00F72217">
      <w:pPr>
        <w:numPr>
          <w:ilvl w:val="1"/>
          <w:numId w:val="3"/>
        </w:numPr>
        <w:pBdr>
          <w:top w:val="nil"/>
          <w:left w:val="nil"/>
          <w:bottom w:val="nil"/>
          <w:right w:val="nil"/>
          <w:between w:val="nil"/>
        </w:pBdr>
        <w:spacing w:after="0" w:line="240" w:lineRule="auto"/>
      </w:pPr>
      <w:r>
        <w:rPr>
          <w:color w:val="000000"/>
        </w:rPr>
        <w:t>Parental age</w:t>
      </w:r>
    </w:p>
    <w:p w14:paraId="68B9F87B" w14:textId="41FC36FF" w:rsidR="00170A14" w:rsidRDefault="00170A14" w:rsidP="00F72217">
      <w:pPr>
        <w:numPr>
          <w:ilvl w:val="1"/>
          <w:numId w:val="3"/>
        </w:numPr>
        <w:pBdr>
          <w:top w:val="nil"/>
          <w:left w:val="nil"/>
          <w:bottom w:val="nil"/>
          <w:right w:val="nil"/>
          <w:between w:val="nil"/>
        </w:pBdr>
        <w:spacing w:after="0" w:line="240" w:lineRule="auto"/>
      </w:pPr>
      <w:r>
        <w:rPr>
          <w:color w:val="000000"/>
        </w:rPr>
        <w:t>Breastfeeding history</w:t>
      </w:r>
    </w:p>
    <w:p w14:paraId="0000002B" w14:textId="77777777" w:rsidR="002C2CD1" w:rsidRDefault="00F82818" w:rsidP="00F72217">
      <w:pPr>
        <w:numPr>
          <w:ilvl w:val="1"/>
          <w:numId w:val="3"/>
        </w:numPr>
        <w:pBdr>
          <w:top w:val="nil"/>
          <w:left w:val="nil"/>
          <w:bottom w:val="nil"/>
          <w:right w:val="nil"/>
          <w:between w:val="nil"/>
        </w:pBdr>
        <w:spacing w:after="0" w:line="240" w:lineRule="auto"/>
      </w:pPr>
      <w:r>
        <w:rPr>
          <w:color w:val="000000"/>
        </w:rPr>
        <w:t>Child age</w:t>
      </w:r>
    </w:p>
    <w:p w14:paraId="0000002C" w14:textId="3EE03D33" w:rsidR="002C2CD1" w:rsidRPr="000225E7" w:rsidRDefault="00F82818" w:rsidP="00F72217">
      <w:pPr>
        <w:numPr>
          <w:ilvl w:val="1"/>
          <w:numId w:val="3"/>
        </w:numPr>
        <w:pBdr>
          <w:top w:val="nil"/>
          <w:left w:val="nil"/>
          <w:bottom w:val="nil"/>
          <w:right w:val="nil"/>
          <w:between w:val="nil"/>
        </w:pBdr>
        <w:spacing w:after="0" w:line="240" w:lineRule="auto"/>
      </w:pPr>
      <w:r>
        <w:rPr>
          <w:color w:val="000000"/>
        </w:rPr>
        <w:t>Child sex</w:t>
      </w:r>
    </w:p>
    <w:p w14:paraId="3B98A1AC" w14:textId="2815F9E7" w:rsidR="00896537" w:rsidRDefault="00896537" w:rsidP="00F72217">
      <w:pPr>
        <w:numPr>
          <w:ilvl w:val="1"/>
          <w:numId w:val="3"/>
        </w:numPr>
        <w:pBdr>
          <w:top w:val="nil"/>
          <w:left w:val="nil"/>
          <w:bottom w:val="nil"/>
          <w:right w:val="nil"/>
          <w:between w:val="nil"/>
        </w:pBdr>
        <w:spacing w:after="0" w:line="240" w:lineRule="auto"/>
      </w:pPr>
      <w:r>
        <w:rPr>
          <w:color w:val="000000"/>
        </w:rPr>
        <w:t>Birth order</w:t>
      </w:r>
    </w:p>
    <w:p w14:paraId="62270C80" w14:textId="23C7DAB5" w:rsidR="000F6CDF" w:rsidRDefault="000F6CDF" w:rsidP="00F72217">
      <w:pPr>
        <w:numPr>
          <w:ilvl w:val="1"/>
          <w:numId w:val="3"/>
        </w:numPr>
        <w:pBdr>
          <w:top w:val="nil"/>
          <w:left w:val="nil"/>
          <w:bottom w:val="nil"/>
          <w:right w:val="nil"/>
          <w:between w:val="nil"/>
        </w:pBdr>
        <w:spacing w:after="0" w:line="240" w:lineRule="auto"/>
      </w:pPr>
      <w:r>
        <w:rPr>
          <w:color w:val="000000"/>
        </w:rPr>
        <w:t>Urban/rural lo</w:t>
      </w:r>
      <w:r w:rsidR="00F94A39">
        <w:rPr>
          <w:color w:val="000000"/>
        </w:rPr>
        <w:t>c</w:t>
      </w:r>
      <w:r>
        <w:rPr>
          <w:color w:val="000000"/>
        </w:rPr>
        <w:t>ation</w:t>
      </w:r>
    </w:p>
    <w:p w14:paraId="0000002F" w14:textId="189D4104" w:rsidR="002C2CD1" w:rsidRPr="00F72217" w:rsidRDefault="00F82818" w:rsidP="00F72217">
      <w:pPr>
        <w:numPr>
          <w:ilvl w:val="1"/>
          <w:numId w:val="3"/>
        </w:numPr>
        <w:pBdr>
          <w:top w:val="nil"/>
          <w:left w:val="nil"/>
          <w:bottom w:val="nil"/>
          <w:right w:val="nil"/>
          <w:between w:val="nil"/>
        </w:pBdr>
        <w:spacing w:after="0" w:line="240" w:lineRule="auto"/>
      </w:pPr>
      <w:r>
        <w:rPr>
          <w:color w:val="000000"/>
        </w:rPr>
        <w:t>Household type/construction</w:t>
      </w:r>
    </w:p>
    <w:p w14:paraId="7871B591" w14:textId="53527922" w:rsidR="000F6CDF" w:rsidRDefault="000F6CDF" w:rsidP="00F72217">
      <w:pPr>
        <w:numPr>
          <w:ilvl w:val="1"/>
          <w:numId w:val="3"/>
        </w:numPr>
        <w:pBdr>
          <w:top w:val="nil"/>
          <w:left w:val="nil"/>
          <w:bottom w:val="nil"/>
          <w:right w:val="nil"/>
          <w:between w:val="nil"/>
        </w:pBdr>
        <w:spacing w:after="0" w:line="240" w:lineRule="auto"/>
      </w:pPr>
      <w:r>
        <w:t>Number of household residents</w:t>
      </w:r>
    </w:p>
    <w:p w14:paraId="6BD38A69" w14:textId="27B216EB" w:rsidR="000F6CDF" w:rsidRDefault="000F6CDF" w:rsidP="00F72217">
      <w:pPr>
        <w:numPr>
          <w:ilvl w:val="1"/>
          <w:numId w:val="3"/>
        </w:numPr>
        <w:pBdr>
          <w:top w:val="nil"/>
          <w:left w:val="nil"/>
          <w:bottom w:val="nil"/>
          <w:right w:val="nil"/>
          <w:between w:val="nil"/>
        </w:pBdr>
        <w:spacing w:after="0" w:line="240" w:lineRule="auto"/>
      </w:pPr>
      <w:r>
        <w:t xml:space="preserve">Number of children under 5yrs in the household </w:t>
      </w:r>
    </w:p>
    <w:p w14:paraId="5A5893BF" w14:textId="77777777" w:rsidR="000F6CDF" w:rsidRDefault="000F6CDF" w:rsidP="00F72217">
      <w:pPr>
        <w:numPr>
          <w:ilvl w:val="1"/>
          <w:numId w:val="3"/>
        </w:numPr>
        <w:pBdr>
          <w:top w:val="nil"/>
          <w:left w:val="nil"/>
          <w:bottom w:val="nil"/>
          <w:right w:val="nil"/>
          <w:between w:val="nil"/>
        </w:pBdr>
        <w:spacing w:after="0" w:line="240" w:lineRule="auto"/>
      </w:pPr>
      <w:r>
        <w:t>Type of flooring</w:t>
      </w:r>
    </w:p>
    <w:p w14:paraId="63D3F132" w14:textId="48E314B8" w:rsidR="000F6CDF" w:rsidRDefault="000F6CDF" w:rsidP="00F72217">
      <w:pPr>
        <w:numPr>
          <w:ilvl w:val="1"/>
          <w:numId w:val="3"/>
        </w:numPr>
        <w:pBdr>
          <w:top w:val="nil"/>
          <w:left w:val="nil"/>
          <w:bottom w:val="nil"/>
          <w:right w:val="nil"/>
          <w:between w:val="nil"/>
        </w:pBdr>
        <w:spacing w:after="0" w:line="240" w:lineRule="auto"/>
      </w:pPr>
      <w:r>
        <w:t>Presence of animals in the household</w:t>
      </w:r>
    </w:p>
    <w:p w14:paraId="2C969852" w14:textId="3E99B0C5" w:rsidR="00776D3D" w:rsidRDefault="00170A14" w:rsidP="00170A14">
      <w:pPr>
        <w:numPr>
          <w:ilvl w:val="1"/>
          <w:numId w:val="3"/>
        </w:numPr>
        <w:pBdr>
          <w:top w:val="nil"/>
          <w:left w:val="nil"/>
          <w:bottom w:val="nil"/>
          <w:right w:val="nil"/>
          <w:between w:val="nil"/>
        </w:pBdr>
        <w:spacing w:after="0" w:line="240" w:lineRule="auto"/>
      </w:pPr>
      <w:r>
        <w:t xml:space="preserve">Cooking </w:t>
      </w:r>
      <w:r w:rsidR="00CC1DC2">
        <w:t>stove type</w:t>
      </w:r>
    </w:p>
    <w:p w14:paraId="32B991B6" w14:textId="77777777" w:rsidR="00776D3D" w:rsidRDefault="00776D3D" w:rsidP="00776D3D">
      <w:pPr>
        <w:pBdr>
          <w:top w:val="nil"/>
          <w:left w:val="nil"/>
          <w:bottom w:val="nil"/>
          <w:right w:val="nil"/>
          <w:between w:val="nil"/>
        </w:pBdr>
        <w:spacing w:after="0" w:line="240" w:lineRule="auto"/>
      </w:pPr>
    </w:p>
    <w:p w14:paraId="00000030" w14:textId="1331A2F4" w:rsidR="002C2CD1" w:rsidRPr="008F0260" w:rsidRDefault="00F82818">
      <w:r>
        <w:t xml:space="preserve">We will pre-screen covariates to assess whether they are associated with each outcome prior to including them in the model. We will use a bivariate likelihood ratio test to assess the association between each outcome and each covariate and will include covariates with a p-value &lt;0.2 in the analysis. We will also exclude or collapse covariates that have little variation in the study population (prevalence &lt;5%) and exclude covariates with &gt;50% missingness. </w:t>
      </w:r>
      <w:r w:rsidR="00D20DB9">
        <w:t xml:space="preserve">For unordered categorical and indicator adjustment covariates, we will include missingness as its own category. </w:t>
      </w:r>
      <w:r w:rsidR="00B203FA">
        <w:t xml:space="preserve">For missingness in other adjustment covariates, we will </w:t>
      </w:r>
      <w:r w:rsidR="00B203FA">
        <w:rPr>
          <w:color w:val="000000"/>
        </w:rPr>
        <w:t>use multiple imputation.</w:t>
      </w:r>
      <w:r w:rsidR="00B203FA">
        <w:rPr>
          <w:color w:val="000000"/>
          <w:vertAlign w:val="superscript"/>
        </w:rPr>
        <w:t>1</w:t>
      </w:r>
      <w:r w:rsidR="005C6C04">
        <w:rPr>
          <w:color w:val="000000"/>
          <w:vertAlign w:val="superscript"/>
        </w:rPr>
        <w:t>8</w:t>
      </w:r>
      <w:r w:rsidR="00B203FA">
        <w:rPr>
          <w:color w:val="000000"/>
        </w:rPr>
        <w:t xml:space="preserve"> </w:t>
      </w:r>
      <w:r w:rsidR="002F08A6">
        <w:t>For binary outcomes, due to the sparsity in some outcomes</w:t>
      </w:r>
      <w:r w:rsidR="00354D05">
        <w:t>, we will only include one covariate per 10 cases of the outcome in the sparsest strata of the exposure</w:t>
      </w:r>
      <w:r w:rsidR="008F0260">
        <w:t>, selecting the</w:t>
      </w:r>
      <w:r w:rsidR="004E5492">
        <w:t xml:space="preserve"> variables by rank ordering the likelihood ratio test</w:t>
      </w:r>
      <w:r w:rsidR="00354D05">
        <w:t>.</w:t>
      </w:r>
      <w:r w:rsidR="008F0260">
        <w:rPr>
          <w:vertAlign w:val="superscript"/>
        </w:rPr>
        <w:t>1</w:t>
      </w:r>
      <w:r w:rsidR="005C6C04">
        <w:rPr>
          <w:vertAlign w:val="superscript"/>
        </w:rPr>
        <w:t>9</w:t>
      </w:r>
    </w:p>
    <w:p w14:paraId="00000031" w14:textId="77777777" w:rsidR="002C2CD1" w:rsidRDefault="00F82818">
      <w:pPr>
        <w:rPr>
          <w:b/>
          <w:u w:val="single"/>
        </w:rPr>
      </w:pPr>
      <w:r>
        <w:rPr>
          <w:b/>
          <w:u w:val="single"/>
        </w:rPr>
        <w:lastRenderedPageBreak/>
        <w:t>Meta-analysis:</w:t>
      </w:r>
    </w:p>
    <w:p w14:paraId="63991C89" w14:textId="74202555" w:rsidR="00E46247" w:rsidRDefault="00F82818">
      <w:r>
        <w:t>We will estimate RR</w:t>
      </w:r>
      <w:r w:rsidR="00235C57">
        <w:t>s</w:t>
      </w:r>
      <w:r>
        <w:t>, PARs and PAFs within each individual survey, and then pool estimates across surveys using random effects meta-analysis models.</w:t>
      </w:r>
      <w:r>
        <w:rPr>
          <w:vertAlign w:val="superscript"/>
        </w:rPr>
        <w:t>1</w:t>
      </w:r>
      <w:r w:rsidR="005C6C04">
        <w:rPr>
          <w:vertAlign w:val="superscript"/>
        </w:rPr>
        <w:t>9</w:t>
      </w:r>
      <w:r>
        <w:t xml:space="preserve"> This modeling approach assumes that surveys are randomly selected from a hypothetical population of MICS surveys that could have been conducted in the past or future, and that this hypothetical population has a normally distributed spread of true relative risks. Random effects meta-analysis models incorporate between-survey variance in estimates and therefore have more conservative confidence intervals if there is heterogeneity across study estimates than inverse-variance weighted fixed-effects estimates, the common alternative.</w:t>
      </w:r>
      <w:r w:rsidR="005C6C04">
        <w:rPr>
          <w:vertAlign w:val="superscript"/>
        </w:rPr>
        <w:t>20</w:t>
      </w:r>
      <w:r>
        <w:t xml:space="preserve"> We will pool estimates both overall</w:t>
      </w:r>
      <w:r w:rsidR="005D54BD">
        <w:t xml:space="preserve">, </w:t>
      </w:r>
      <w:r>
        <w:t>by</w:t>
      </w:r>
      <w:r w:rsidR="005D54BD">
        <w:t xml:space="preserve"> WHO</w:t>
      </w:r>
      <w:r>
        <w:t xml:space="preserve"> region</w:t>
      </w:r>
      <w:r w:rsidR="005D54BD">
        <w:t>, and by UN</w:t>
      </w:r>
      <w:r w:rsidR="005D54BD" w:rsidRPr="005D54BD">
        <w:t xml:space="preserve"> Sustainable Development Goals</w:t>
      </w:r>
      <w:r w:rsidR="005D54BD">
        <w:t xml:space="preserve"> region</w:t>
      </w:r>
      <w:r>
        <w:t>.</w:t>
      </w:r>
    </w:p>
    <w:p w14:paraId="152B93B7" w14:textId="6D0F2D4E" w:rsidR="007159FD" w:rsidRDefault="007159FD" w:rsidP="007159FD">
      <w:pPr>
        <w:rPr>
          <w:b/>
          <w:u w:val="single"/>
        </w:rPr>
      </w:pPr>
      <w:r>
        <w:rPr>
          <w:b/>
          <w:u w:val="single"/>
        </w:rPr>
        <w:t>Subgroup analysis:</w:t>
      </w:r>
    </w:p>
    <w:p w14:paraId="00000032" w14:textId="1BAB0CD7" w:rsidR="002C2CD1" w:rsidRDefault="007159FD">
      <w:r>
        <w:t xml:space="preserve">We will repeat estimates with households stratified into urban or rural locations to inform </w:t>
      </w:r>
      <w:r w:rsidRPr="007159FD">
        <w:t xml:space="preserve">decisions about rural and urban investment </w:t>
      </w:r>
      <w:r>
        <w:t>in WASH improvements</w:t>
      </w:r>
      <w:r w:rsidRPr="007159FD">
        <w:t>.</w:t>
      </w:r>
    </w:p>
    <w:p w14:paraId="0C185CB7" w14:textId="77777777" w:rsidR="007159FD" w:rsidRDefault="007159FD"/>
    <w:p w14:paraId="53919ACA" w14:textId="64105B84" w:rsidR="00FB4E0E" w:rsidRDefault="00FB4E0E" w:rsidP="00FB4E0E">
      <w:pPr>
        <w:pStyle w:val="Heading2"/>
      </w:pPr>
      <w:r>
        <w:t>Supplementary analyses</w:t>
      </w:r>
    </w:p>
    <w:p w14:paraId="39B75382" w14:textId="5E26DB77" w:rsidR="00C25681" w:rsidRPr="00A244FA" w:rsidRDefault="00FB4E0E" w:rsidP="00A244FA">
      <w:pPr>
        <w:pStyle w:val="Heading2"/>
        <w:ind w:firstLine="720"/>
        <w:rPr>
          <w:color w:val="auto"/>
        </w:rPr>
      </w:pPr>
      <w:r w:rsidRPr="00A244FA">
        <w:rPr>
          <w:color w:val="auto"/>
          <w:sz w:val="22"/>
          <w:szCs w:val="22"/>
        </w:rPr>
        <w:t>As a sensitivity analysis, we will re-estimate relative risks using targeted maximum likelihood estimation, fit using flexible ensemble machine learning models, to confirm we are not missing any complex non-linear associations or interactions among the confounders.</w:t>
      </w:r>
      <w:r w:rsidRPr="00A244FA">
        <w:rPr>
          <w:color w:val="auto"/>
          <w:sz w:val="22"/>
          <w:szCs w:val="22"/>
          <w:vertAlign w:val="superscript"/>
        </w:rPr>
        <w:t>15</w:t>
      </w:r>
      <w:r w:rsidRPr="00A244FA">
        <w:rPr>
          <w:color w:val="auto"/>
          <w:sz w:val="22"/>
          <w:szCs w:val="22"/>
        </w:rPr>
        <w:t xml:space="preserve"> </w:t>
      </w:r>
      <w:r w:rsidR="00C25681" w:rsidRPr="00A244FA">
        <w:rPr>
          <w:color w:val="auto"/>
          <w:sz w:val="22"/>
          <w:szCs w:val="22"/>
        </w:rPr>
        <w:t>We will include simple means, generalized linear models, generalized additive models, penalized regressions, and gradient boosting machines  in the machine-learning ensemble.</w:t>
      </w:r>
      <w:r w:rsidR="00C25681" w:rsidRPr="00A244FA">
        <w:rPr>
          <w:color w:val="auto"/>
        </w:rPr>
        <w:t xml:space="preserve"> </w:t>
      </w:r>
    </w:p>
    <w:p w14:paraId="5763FF21" w14:textId="0E7A5356" w:rsidR="00555AFC" w:rsidRDefault="00FB4E0E" w:rsidP="00A244FA">
      <w:pPr>
        <w:pStyle w:val="Heading2"/>
        <w:ind w:firstLine="720"/>
        <w:rPr>
          <w:color w:val="auto"/>
          <w:sz w:val="22"/>
          <w:szCs w:val="22"/>
        </w:rPr>
      </w:pPr>
      <w:r w:rsidRPr="00A244FA">
        <w:rPr>
          <w:color w:val="auto"/>
          <w:sz w:val="22"/>
          <w:szCs w:val="22"/>
        </w:rPr>
        <w:t>We will also re-estimate pooled relative risks using a one-step hierarchical model, with children nested in households nested in clusters nested in countries.</w:t>
      </w:r>
      <w:r w:rsidR="00164ED3" w:rsidRPr="00A244FA">
        <w:rPr>
          <w:color w:val="auto"/>
          <w:sz w:val="22"/>
          <w:szCs w:val="22"/>
        </w:rPr>
        <w:t xml:space="preserve"> We will also re-estimate the pooled parameters using fixed effects (inverse-variance weighted) models, which assume that there is a single true parameter value.</w:t>
      </w:r>
    </w:p>
    <w:p w14:paraId="05DBC2AB" w14:textId="11523CAB" w:rsidR="00B203FA" w:rsidRPr="00B203FA" w:rsidRDefault="00B203FA" w:rsidP="000225E7">
      <w:r>
        <w:tab/>
        <w:t xml:space="preserve">We will repeat the analyses using a complete case analysis instead of multiple imputation on adjustment covariates, and we will repeat the analyses unadjusted for potential confounders. </w:t>
      </w:r>
    </w:p>
    <w:p w14:paraId="27BA8056" w14:textId="78C26346" w:rsidR="00E92F6F" w:rsidRDefault="00414E23" w:rsidP="00414E23">
      <w:pPr>
        <w:rPr>
          <w:color w:val="000000"/>
        </w:rPr>
      </w:pPr>
      <w:r>
        <w:rPr>
          <w:vertAlign w:val="superscript"/>
        </w:rPr>
        <w:tab/>
      </w:r>
      <w:r>
        <w:t xml:space="preserve">We will also estimate the effects of </w:t>
      </w:r>
      <w:r>
        <w:rPr>
          <w:color w:val="000000"/>
        </w:rPr>
        <w:t xml:space="preserve">stochastic interventions to shift the distributions of </w:t>
      </w:r>
      <w:r>
        <w:rPr>
          <w:i/>
          <w:color w:val="000000"/>
        </w:rPr>
        <w:t>E</w:t>
      </w:r>
      <w:r w:rsidR="00B35240">
        <w:rPr>
          <w:i/>
          <w:color w:val="000000"/>
        </w:rPr>
        <w:t>.</w:t>
      </w:r>
      <w:r>
        <w:rPr>
          <w:i/>
          <w:color w:val="000000"/>
        </w:rPr>
        <w:t xml:space="preserve"> coli </w:t>
      </w:r>
      <w:r>
        <w:rPr>
          <w:color w:val="000000"/>
        </w:rPr>
        <w:t>concentration in drinking water as</w:t>
      </w:r>
      <w:r w:rsidR="0061405B">
        <w:rPr>
          <w:color w:val="000000"/>
        </w:rPr>
        <w:t xml:space="preserve"> a supplementary analysis</w:t>
      </w:r>
      <w:r>
        <w:rPr>
          <w:color w:val="000000"/>
        </w:rPr>
        <w:t>.</w:t>
      </w:r>
      <w:r w:rsidR="0061405B">
        <w:rPr>
          <w:color w:val="000000"/>
        </w:rPr>
        <w:t xml:space="preserve"> Rather than estimating the effect of shifting the whole population to a static, low risk reference level, stochastic intervention analyses estimate the effect of a more realistic change: a downward shift in the continuous distribution of </w:t>
      </w:r>
      <w:r w:rsidR="0061405B">
        <w:rPr>
          <w:i/>
          <w:color w:val="000000"/>
        </w:rPr>
        <w:t>E</w:t>
      </w:r>
      <w:r w:rsidR="00B35240">
        <w:rPr>
          <w:i/>
          <w:color w:val="000000"/>
        </w:rPr>
        <w:t>.</w:t>
      </w:r>
      <w:r w:rsidR="0061405B">
        <w:rPr>
          <w:i/>
          <w:color w:val="000000"/>
        </w:rPr>
        <w:t xml:space="preserve"> coli </w:t>
      </w:r>
      <w:r w:rsidR="0061405B">
        <w:rPr>
          <w:color w:val="000000"/>
        </w:rPr>
        <w:t>concentration, or a shift in the percentages of households at each category of the JMP WASH ladder.</w:t>
      </w:r>
    </w:p>
    <w:p w14:paraId="28E1F864" w14:textId="30E43338" w:rsidR="00B35240" w:rsidRDefault="00B35240" w:rsidP="00414E23">
      <w:r>
        <w:rPr>
          <w:color w:val="000000"/>
        </w:rPr>
        <w:tab/>
        <w:t xml:space="preserve">Because </w:t>
      </w:r>
      <w:r w:rsidRPr="000225E7">
        <w:rPr>
          <w:i/>
          <w:iCs/>
          <w:color w:val="000000"/>
        </w:rPr>
        <w:t>E. coli</w:t>
      </w:r>
      <w:r>
        <w:rPr>
          <w:color w:val="000000"/>
        </w:rPr>
        <w:t xml:space="preserve"> concentrations are only measured within a subset of households, we will also impute the level of </w:t>
      </w:r>
      <w:r w:rsidRPr="00C30F07">
        <w:rPr>
          <w:i/>
          <w:iCs/>
          <w:color w:val="000000"/>
        </w:rPr>
        <w:t>E. coli</w:t>
      </w:r>
      <w:r>
        <w:rPr>
          <w:color w:val="000000"/>
        </w:rPr>
        <w:t xml:space="preserve"> contamination using the </w:t>
      </w:r>
      <w:r w:rsidR="00B9520F">
        <w:rPr>
          <w:color w:val="000000"/>
        </w:rPr>
        <w:t>pre-specified adjustment covariates and the other household WASH conditions</w:t>
      </w:r>
      <w:r>
        <w:rPr>
          <w:color w:val="000000"/>
        </w:rPr>
        <w:t xml:space="preserve">. We will conduct multiple imputation using the </w:t>
      </w:r>
      <w:r>
        <w:rPr>
          <w:i/>
          <w:iCs/>
          <w:color w:val="000000"/>
        </w:rPr>
        <w:t>mice</w:t>
      </w:r>
      <w:r>
        <w:rPr>
          <w:color w:val="000000"/>
        </w:rPr>
        <w:t xml:space="preserve"> package in R</w:t>
      </w:r>
      <w:r w:rsidR="00B9520F">
        <w:rPr>
          <w:color w:val="000000"/>
        </w:rPr>
        <w:t xml:space="preserve"> to impute the </w:t>
      </w:r>
      <w:r w:rsidR="000225E7" w:rsidRPr="000225E7">
        <w:rPr>
          <w:color w:val="000000"/>
        </w:rPr>
        <w:t>level of E. coli contamination, and we will compare imputation accuracy by comparing the imputed values to the observed level of contamination within the subsets of households measuring water contamination</w:t>
      </w:r>
      <w:r>
        <w:rPr>
          <w:color w:val="000000"/>
        </w:rPr>
        <w:t>.</w:t>
      </w:r>
      <w:r w:rsidR="00B9520F">
        <w:rPr>
          <w:color w:val="000000"/>
          <w:vertAlign w:val="superscript"/>
        </w:rPr>
        <w:t>1</w:t>
      </w:r>
      <w:r w:rsidR="0021770C">
        <w:rPr>
          <w:color w:val="000000"/>
          <w:vertAlign w:val="superscript"/>
        </w:rPr>
        <w:t>8</w:t>
      </w:r>
      <w:r>
        <w:rPr>
          <w:color w:val="000000"/>
        </w:rPr>
        <w:t xml:space="preserve"> </w:t>
      </w:r>
    </w:p>
    <w:p w14:paraId="5A513802" w14:textId="77777777" w:rsidR="00C25681" w:rsidRPr="00E92F6F" w:rsidRDefault="00C25681" w:rsidP="00A244FA"/>
    <w:p w14:paraId="00000033" w14:textId="47AAC5FC" w:rsidR="002C2CD1" w:rsidRDefault="00F82818">
      <w:pPr>
        <w:pStyle w:val="Heading2"/>
      </w:pPr>
      <w:r>
        <w:lastRenderedPageBreak/>
        <w:t>Proof of concept</w:t>
      </w:r>
    </w:p>
    <w:p w14:paraId="00000034" w14:textId="2A2824D1" w:rsidR="002C2CD1" w:rsidRDefault="00F82818" w:rsidP="00F23DDB">
      <w:pPr>
        <w:ind w:firstLine="720"/>
      </w:pPr>
      <w:r>
        <w:t xml:space="preserve">We will conduct the analyses laid out above using </w:t>
      </w:r>
      <w:r w:rsidR="007A4A64">
        <w:t>MICS</w:t>
      </w:r>
      <w:r>
        <w:t xml:space="preserve"> surveys</w:t>
      </w:r>
      <w:r w:rsidR="007A4A64">
        <w:t xml:space="preserve"> from Bangladesh</w:t>
      </w:r>
      <w:r w:rsidR="008F525F">
        <w:t>,</w:t>
      </w:r>
      <w:r w:rsidR="00F23DDB">
        <w:t xml:space="preserve"> </w:t>
      </w:r>
      <w:r w:rsidR="007A4A64">
        <w:t>Zimbabwe</w:t>
      </w:r>
      <w:r w:rsidR="008F525F">
        <w:t>, and Pakistan</w:t>
      </w:r>
      <w:r>
        <w:t xml:space="preserve">, estimating relative risks between levels of the JMP WASH ladder present within each survey, and estimating PARs and PAFs using the highest rung of the JMP WASH ladder as the reference level. </w:t>
      </w:r>
      <w:r w:rsidR="007A4A64">
        <w:t>W</w:t>
      </w:r>
      <w:r>
        <w:t>e will not estimate pooled parameters</w:t>
      </w:r>
      <w:r w:rsidR="007A4A64">
        <w:t xml:space="preserve"> across these </w:t>
      </w:r>
      <w:r w:rsidR="008F525F">
        <w:t xml:space="preserve">three </w:t>
      </w:r>
      <w:r w:rsidR="007A4A64">
        <w:t>studies</w:t>
      </w:r>
      <w:r>
        <w:t xml:space="preserve">. </w:t>
      </w:r>
      <w:r w:rsidR="007A4A64">
        <w:t xml:space="preserve">Surveys </w:t>
      </w:r>
      <w:r w:rsidR="008F525F">
        <w:t xml:space="preserve">Bangladesh and </w:t>
      </w:r>
      <w:r w:rsidR="00F23DDB">
        <w:t>Zimbabwe</w:t>
      </w:r>
      <w:r w:rsidR="008F525F">
        <w:t xml:space="preserve"> </w:t>
      </w:r>
      <w:r w:rsidR="007A4A64">
        <w:t xml:space="preserve">were chosen because </w:t>
      </w:r>
      <w:r w:rsidR="005D54BD">
        <w:t xml:space="preserve">high-quality </w:t>
      </w:r>
      <w:r>
        <w:t>randomized control</w:t>
      </w:r>
      <w:r w:rsidR="006948FE">
        <w:t>led</w:t>
      </w:r>
      <w:r>
        <w:t xml:space="preserve"> trials</w:t>
      </w:r>
      <w:r w:rsidR="005669D8">
        <w:t xml:space="preserve"> on combined WASH Interventions (WASH Benefits and SHINE) were conducted in these countries</w:t>
      </w:r>
      <w:r w:rsidR="007A4A64">
        <w:t>.</w:t>
      </w:r>
      <w:r>
        <w:t xml:space="preserve"> This will allow us to </w:t>
      </w:r>
      <w:r w:rsidR="005669D8">
        <w:t xml:space="preserve">contrast </w:t>
      </w:r>
      <w:r>
        <w:t xml:space="preserve">estimates from MICS data to </w:t>
      </w:r>
      <w:r w:rsidR="005669D8">
        <w:t xml:space="preserve">comparable </w:t>
      </w:r>
      <w:r>
        <w:t xml:space="preserve">estimates from randomized trials to roughly assess the amount of unmeasured confounding biasing survey-based estimates. </w:t>
      </w:r>
      <w:r w:rsidR="008F525F">
        <w:t xml:space="preserve">The Pakistan survey will be analyzed because it has less data sparsity than other surveys (Figure 1). </w:t>
      </w:r>
      <w:r w:rsidR="007A1BBC">
        <w:t>After the proof of concept analysis is finished, we will finalize the list of included MICS surveys and update the</w:t>
      </w:r>
      <w:r w:rsidR="008F525F">
        <w:t xml:space="preserve"> analysis plan </w:t>
      </w:r>
      <w:r w:rsidR="007A1BBC">
        <w:t>if needed.</w:t>
      </w:r>
      <w:r w:rsidR="008F525F">
        <w:t xml:space="preserve"> </w:t>
      </w:r>
    </w:p>
    <w:p w14:paraId="4563D92F" w14:textId="77777777" w:rsidR="008F525F" w:rsidRDefault="008F525F"/>
    <w:p w14:paraId="434D3C28" w14:textId="05099816" w:rsidR="00A244FA" w:rsidRDefault="00A244FA" w:rsidP="00A244FA">
      <w:pPr>
        <w:pBdr>
          <w:top w:val="nil"/>
          <w:left w:val="nil"/>
          <w:bottom w:val="nil"/>
          <w:right w:val="nil"/>
          <w:between w:val="nil"/>
        </w:pBdr>
        <w:spacing w:after="0"/>
      </w:pPr>
    </w:p>
    <w:p w14:paraId="5C1C3764" w14:textId="77777777" w:rsidR="00A244FA" w:rsidRPr="00C4477C" w:rsidRDefault="00A244FA" w:rsidP="00A244FA">
      <w:pPr>
        <w:pBdr>
          <w:top w:val="nil"/>
          <w:left w:val="nil"/>
          <w:bottom w:val="nil"/>
          <w:right w:val="nil"/>
          <w:between w:val="nil"/>
        </w:pBdr>
        <w:spacing w:after="0"/>
      </w:pPr>
    </w:p>
    <w:p w14:paraId="00000040" w14:textId="7FC4E0D8" w:rsidR="002C2CD1" w:rsidRDefault="004474EE" w:rsidP="004E5DE1">
      <w:pPr>
        <w:pStyle w:val="Heading2"/>
      </w:pPr>
      <w:r>
        <w:t>Figures</w:t>
      </w:r>
    </w:p>
    <w:p w14:paraId="368411DB" w14:textId="24CB77CB" w:rsidR="00060E0E" w:rsidRDefault="00247EA4">
      <w:r w:rsidRPr="00247EA4">
        <w:t xml:space="preserve"> </w:t>
      </w:r>
    </w:p>
    <w:p w14:paraId="00287514" w14:textId="430DF140" w:rsidR="00943FCE" w:rsidRDefault="00060E0E">
      <w:r w:rsidRPr="00060E0E">
        <w:t xml:space="preserve"> </w:t>
      </w:r>
    </w:p>
    <w:p w14:paraId="78B72038" w14:textId="7193CA45" w:rsidR="00683806" w:rsidRDefault="00683806">
      <w:r>
        <w:rPr>
          <w:noProof/>
        </w:rPr>
        <w:lastRenderedPageBreak/>
        <w:drawing>
          <wp:inline distT="0" distB="0" distL="0" distR="0" wp14:anchorId="4715D868" wp14:editId="7601EDD5">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9BA47CD" w14:textId="0B808414" w:rsidR="004474EE" w:rsidRPr="00D75A79" w:rsidRDefault="004474EE">
      <w:pPr>
        <w:rPr>
          <w:b/>
          <w:bCs/>
          <w:color w:val="000000"/>
        </w:rPr>
      </w:pPr>
      <w:r w:rsidRPr="00D75A79">
        <w:rPr>
          <w:b/>
          <w:bCs/>
          <w:color w:val="000000"/>
        </w:rPr>
        <w:t>Figure 1. Data availability across exposure-outcome combinations by MICS country.</w:t>
      </w:r>
    </w:p>
    <w:p w14:paraId="5C579FB2" w14:textId="47FA2014" w:rsidR="004474EE" w:rsidRDefault="00AE6370">
      <w:pPr>
        <w:rPr>
          <w:color w:val="000000"/>
        </w:rPr>
      </w:pPr>
      <w:r>
        <w:rPr>
          <w:color w:val="000000"/>
        </w:rPr>
        <w:t xml:space="preserve">Heatmap of the number of cases of the outcome in the rarest strata of the outcome-exposure combination. Each column is a MICS country with available </w:t>
      </w:r>
      <w:r w:rsidR="000E38CA">
        <w:rPr>
          <w:color w:val="000000"/>
        </w:rPr>
        <w:t xml:space="preserve">water-testing data. Households with uncontaminated household and source water had water quality tests with zero detectable </w:t>
      </w:r>
      <w:r w:rsidR="000E38CA" w:rsidRPr="00D75A79">
        <w:rPr>
          <w:i/>
          <w:iCs/>
          <w:color w:val="000000"/>
        </w:rPr>
        <w:t>E. coli</w:t>
      </w:r>
      <w:r w:rsidR="000E38CA">
        <w:rPr>
          <w:color w:val="000000"/>
        </w:rPr>
        <w:t xml:space="preserve">, </w:t>
      </w:r>
      <w:r w:rsidR="004E4E75">
        <w:rPr>
          <w:color w:val="000000"/>
        </w:rPr>
        <w:t>and safely managed water is uncontaminated drinking water present in the household and available on demand. I</w:t>
      </w:r>
      <w:r w:rsidR="000E38CA">
        <w:rPr>
          <w:color w:val="000000"/>
        </w:rPr>
        <w:t>mproved sanitation and improved water were coded in the harmonized MICS datasets, household were considered to have improved hygiene if they had both water and soap available at the handwashing station, and</w:t>
      </w:r>
      <w:r w:rsidR="00223D2B">
        <w:rPr>
          <w:color w:val="000000"/>
        </w:rPr>
        <w:t xml:space="preserve"> households</w:t>
      </w:r>
      <w:r w:rsidR="000E38CA">
        <w:rPr>
          <w:color w:val="000000"/>
        </w:rPr>
        <w:t xml:space="preserve"> </w:t>
      </w:r>
      <w:r w:rsidR="00480AEB">
        <w:rPr>
          <w:color w:val="000000"/>
        </w:rPr>
        <w:t>were considered to have improved WASH if the household had water</w:t>
      </w:r>
      <w:r w:rsidR="006F476C">
        <w:rPr>
          <w:color w:val="000000"/>
        </w:rPr>
        <w:t xml:space="preserve"> free of </w:t>
      </w:r>
      <w:r w:rsidR="006F476C" w:rsidRPr="00F32C2D">
        <w:rPr>
          <w:i/>
          <w:iCs/>
          <w:color w:val="000000"/>
        </w:rPr>
        <w:t>E. coli</w:t>
      </w:r>
      <w:r w:rsidR="006F476C">
        <w:rPr>
          <w:i/>
          <w:iCs/>
          <w:color w:val="000000"/>
        </w:rPr>
        <w:t xml:space="preserve"> </w:t>
      </w:r>
      <w:r w:rsidR="006F476C">
        <w:rPr>
          <w:color w:val="000000"/>
        </w:rPr>
        <w:t>contamination</w:t>
      </w:r>
      <w:r w:rsidR="00480AEB">
        <w:rPr>
          <w:color w:val="000000"/>
        </w:rPr>
        <w:t>,</w:t>
      </w:r>
      <w:r w:rsidR="006F476C">
        <w:rPr>
          <w:color w:val="000000"/>
        </w:rPr>
        <w:t xml:space="preserve"> improved</w:t>
      </w:r>
      <w:r w:rsidR="00480AEB">
        <w:rPr>
          <w:color w:val="000000"/>
        </w:rPr>
        <w:t xml:space="preserve"> sanitation, and </w:t>
      </w:r>
      <w:r w:rsidR="006F476C">
        <w:rPr>
          <w:color w:val="000000"/>
        </w:rPr>
        <w:t xml:space="preserve">improved </w:t>
      </w:r>
      <w:r w:rsidR="00480AEB">
        <w:rPr>
          <w:color w:val="000000"/>
        </w:rPr>
        <w:t>hygiene.</w:t>
      </w:r>
      <w:r w:rsidR="000E38CA">
        <w:rPr>
          <w:color w:val="000000"/>
        </w:rPr>
        <w:t xml:space="preserve"> </w:t>
      </w:r>
    </w:p>
    <w:p w14:paraId="7046BA36" w14:textId="77777777" w:rsidR="00A80328" w:rsidRDefault="00A80328"/>
    <w:p w14:paraId="00000041" w14:textId="77777777" w:rsidR="002C2CD1" w:rsidRDefault="00F82818">
      <w:pPr>
        <w:pStyle w:val="Heading2"/>
      </w:pPr>
      <w:bookmarkStart w:id="69" w:name="_Hlk44429685"/>
      <w:r>
        <w:lastRenderedPageBreak/>
        <w:t>References</w:t>
      </w:r>
    </w:p>
    <w:p w14:paraId="00000042" w14:textId="77777777"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 xml:space="preserve">GBD 2015 Mortality and Causes of Death Collaborators. Global, regional, and national life expectancy, all-cause mortality, and cause-specific mortality for 249 causes of death, 1980-2015: a systematic analysis for the Global Burden of Disease Study 2015. </w:t>
      </w:r>
      <w:r>
        <w:rPr>
          <w:rFonts w:ascii="Times New Roman" w:eastAsia="Times New Roman" w:hAnsi="Times New Roman" w:cs="Times New Roman"/>
          <w:i/>
          <w:color w:val="000000"/>
          <w:sz w:val="24"/>
          <w:szCs w:val="24"/>
        </w:rPr>
        <w:t xml:space="preserve">Lancet </w:t>
      </w:r>
      <w:proofErr w:type="spellStart"/>
      <w:r>
        <w:rPr>
          <w:rFonts w:ascii="Times New Roman" w:eastAsia="Times New Roman" w:hAnsi="Times New Roman" w:cs="Times New Roman"/>
          <w:i/>
          <w:color w:val="000000"/>
          <w:sz w:val="24"/>
          <w:szCs w:val="24"/>
        </w:rPr>
        <w:t>Lond</w:t>
      </w:r>
      <w:proofErr w:type="spellEnd"/>
      <w:r>
        <w:rPr>
          <w:rFonts w:ascii="Times New Roman" w:eastAsia="Times New Roman" w:hAnsi="Times New Roman" w:cs="Times New Roman"/>
          <w:i/>
          <w:color w:val="000000"/>
          <w:sz w:val="24"/>
          <w:szCs w:val="24"/>
        </w:rPr>
        <w:t>. Engl.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388</w:t>
      </w:r>
      <w:r>
        <w:rPr>
          <w:rFonts w:ascii="Times New Roman" w:eastAsia="Times New Roman" w:hAnsi="Times New Roman" w:cs="Times New Roman"/>
          <w:color w:val="000000"/>
          <w:sz w:val="24"/>
          <w:szCs w:val="24"/>
        </w:rPr>
        <w:t>, 1459–1544 (2016).</w:t>
      </w:r>
    </w:p>
    <w:p w14:paraId="00000043" w14:textId="77777777"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WHO | Disease burden and mortality estimates. </w:t>
      </w:r>
      <w:r>
        <w:rPr>
          <w:rFonts w:ascii="Times New Roman" w:eastAsia="Times New Roman" w:hAnsi="Times New Roman" w:cs="Times New Roman"/>
          <w:i/>
          <w:color w:val="000000"/>
          <w:sz w:val="24"/>
          <w:szCs w:val="24"/>
        </w:rPr>
        <w:t>WHO</w:t>
      </w:r>
      <w:r>
        <w:rPr>
          <w:rFonts w:ascii="Times New Roman" w:eastAsia="Times New Roman" w:hAnsi="Times New Roman" w:cs="Times New Roman"/>
          <w:color w:val="000000"/>
          <w:sz w:val="24"/>
          <w:szCs w:val="24"/>
        </w:rPr>
        <w:t xml:space="preserve"> http://www.who.int/healthinfo/global_burden_disease/estimates/en/.</w:t>
      </w:r>
    </w:p>
    <w:p w14:paraId="00000044" w14:textId="77777777"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Global, regional, and national comparative risk assessment of 79 </w:t>
      </w:r>
      <w:proofErr w:type="spellStart"/>
      <w:r>
        <w:rPr>
          <w:rFonts w:ascii="Times New Roman" w:eastAsia="Times New Roman" w:hAnsi="Times New Roman" w:cs="Times New Roman"/>
          <w:color w:val="000000"/>
          <w:sz w:val="24"/>
          <w:szCs w:val="24"/>
        </w:rPr>
        <w:t>behavioural</w:t>
      </w:r>
      <w:proofErr w:type="spellEnd"/>
      <w:r>
        <w:rPr>
          <w:rFonts w:ascii="Times New Roman" w:eastAsia="Times New Roman" w:hAnsi="Times New Roman" w:cs="Times New Roman"/>
          <w:color w:val="000000"/>
          <w:sz w:val="24"/>
          <w:szCs w:val="24"/>
        </w:rPr>
        <w:t xml:space="preserve">, environmental and occupational, and metabolic risks or clusters of risks, 1990–2015: a systematic analysis for the Global Burden of Disease Study 2015. </w:t>
      </w:r>
      <w:r>
        <w:rPr>
          <w:rFonts w:ascii="Times New Roman" w:eastAsia="Times New Roman" w:hAnsi="Times New Roman" w:cs="Times New Roman"/>
          <w:i/>
          <w:color w:val="000000"/>
          <w:sz w:val="24"/>
          <w:szCs w:val="24"/>
        </w:rPr>
        <w:t xml:space="preserve">Lancet </w:t>
      </w:r>
      <w:proofErr w:type="spellStart"/>
      <w:r>
        <w:rPr>
          <w:rFonts w:ascii="Times New Roman" w:eastAsia="Times New Roman" w:hAnsi="Times New Roman" w:cs="Times New Roman"/>
          <w:i/>
          <w:color w:val="000000"/>
          <w:sz w:val="24"/>
          <w:szCs w:val="24"/>
        </w:rPr>
        <w:t>Lond</w:t>
      </w:r>
      <w:proofErr w:type="spellEnd"/>
      <w:r>
        <w:rPr>
          <w:rFonts w:ascii="Times New Roman" w:eastAsia="Times New Roman" w:hAnsi="Times New Roman" w:cs="Times New Roman"/>
          <w:i/>
          <w:color w:val="000000"/>
          <w:sz w:val="24"/>
          <w:szCs w:val="24"/>
        </w:rPr>
        <w:t>. Engl.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388</w:t>
      </w:r>
      <w:r>
        <w:rPr>
          <w:rFonts w:ascii="Times New Roman" w:eastAsia="Times New Roman" w:hAnsi="Times New Roman" w:cs="Times New Roman"/>
          <w:color w:val="000000"/>
          <w:sz w:val="24"/>
          <w:szCs w:val="24"/>
        </w:rPr>
        <w:t>, 1659–1724 (2016).</w:t>
      </w:r>
    </w:p>
    <w:p w14:paraId="00000045" w14:textId="77777777"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Prüss-Ustün</w:t>
      </w:r>
      <w:proofErr w:type="spellEnd"/>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Burden of disease from inadequate water, sanitation and hygiene for selected adverse health outcomes: An updated analysis with a focus on low- and middle-income countries.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Hyg</w:t>
      </w:r>
      <w:proofErr w:type="spellEnd"/>
      <w:r>
        <w:rPr>
          <w:rFonts w:ascii="Times New Roman" w:eastAsia="Times New Roman" w:hAnsi="Times New Roman" w:cs="Times New Roman"/>
          <w:i/>
          <w:color w:val="000000"/>
          <w:sz w:val="24"/>
          <w:szCs w:val="24"/>
        </w:rPr>
        <w:t>. Environ.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222</w:t>
      </w:r>
      <w:r>
        <w:rPr>
          <w:rFonts w:ascii="Times New Roman" w:eastAsia="Times New Roman" w:hAnsi="Times New Roman" w:cs="Times New Roman"/>
          <w:color w:val="000000"/>
          <w:sz w:val="24"/>
          <w:szCs w:val="24"/>
        </w:rPr>
        <w:t>, 765–777 (2019).</w:t>
      </w:r>
    </w:p>
    <w:p w14:paraId="00000046" w14:textId="77777777"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Prüss-Ustün</w:t>
      </w:r>
      <w:proofErr w:type="spellEnd"/>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Burden of disease from inadequate water, sanitation and hygiene in low- and middle-income settings: a retrospective analysis of data from 145 countries. </w:t>
      </w:r>
      <w:r>
        <w:rPr>
          <w:rFonts w:ascii="Times New Roman" w:eastAsia="Times New Roman" w:hAnsi="Times New Roman" w:cs="Times New Roman"/>
          <w:i/>
          <w:color w:val="000000"/>
          <w:sz w:val="24"/>
          <w:szCs w:val="24"/>
        </w:rPr>
        <w:t>Trop. Med. Int.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894–905 (2014).</w:t>
      </w:r>
    </w:p>
    <w:p w14:paraId="00000047" w14:textId="77777777"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Roushdy</w:t>
      </w:r>
      <w:proofErr w:type="spellEnd"/>
      <w:r>
        <w:rPr>
          <w:rFonts w:ascii="Times New Roman" w:eastAsia="Times New Roman" w:hAnsi="Times New Roman" w:cs="Times New Roman"/>
          <w:color w:val="000000"/>
          <w:sz w:val="24"/>
          <w:szCs w:val="24"/>
        </w:rPr>
        <w:t xml:space="preserve">, R., </w:t>
      </w:r>
      <w:proofErr w:type="spellStart"/>
      <w:r>
        <w:rPr>
          <w:rFonts w:ascii="Times New Roman" w:eastAsia="Times New Roman" w:hAnsi="Times New Roman" w:cs="Times New Roman"/>
          <w:color w:val="000000"/>
          <w:sz w:val="24"/>
          <w:szCs w:val="24"/>
        </w:rPr>
        <w:t>Sieverding</w:t>
      </w:r>
      <w:proofErr w:type="spellEnd"/>
      <w:r>
        <w:rPr>
          <w:rFonts w:ascii="Times New Roman" w:eastAsia="Times New Roman" w:hAnsi="Times New Roman" w:cs="Times New Roman"/>
          <w:color w:val="000000"/>
          <w:sz w:val="24"/>
          <w:szCs w:val="24"/>
        </w:rPr>
        <w:t xml:space="preserve">, M. &amp; Radwan, H. The impact of water supply and sanitation on child health: Evidence from Egypt. </w:t>
      </w:r>
      <w:r>
        <w:rPr>
          <w:rFonts w:ascii="Times New Roman" w:eastAsia="Times New Roman" w:hAnsi="Times New Roman" w:cs="Times New Roman"/>
          <w:i/>
          <w:color w:val="000000"/>
          <w:sz w:val="24"/>
          <w:szCs w:val="24"/>
        </w:rPr>
        <w:t xml:space="preserve">Poverty </w:t>
      </w:r>
      <w:proofErr w:type="spellStart"/>
      <w:r>
        <w:rPr>
          <w:rFonts w:ascii="Times New Roman" w:eastAsia="Times New Roman" w:hAnsi="Times New Roman" w:cs="Times New Roman"/>
          <w:i/>
          <w:color w:val="000000"/>
          <w:sz w:val="24"/>
          <w:szCs w:val="24"/>
        </w:rPr>
        <w:t>Gend</w:t>
      </w:r>
      <w:proofErr w:type="spellEnd"/>
      <w:r>
        <w:rPr>
          <w:rFonts w:ascii="Times New Roman" w:eastAsia="Times New Roman" w:hAnsi="Times New Roman" w:cs="Times New Roman"/>
          <w:i/>
          <w:color w:val="000000"/>
          <w:sz w:val="24"/>
          <w:szCs w:val="24"/>
        </w:rPr>
        <w:t>. Youth</w:t>
      </w:r>
      <w:r>
        <w:rPr>
          <w:rFonts w:ascii="Times New Roman" w:eastAsia="Times New Roman" w:hAnsi="Times New Roman" w:cs="Times New Roman"/>
          <w:color w:val="000000"/>
          <w:sz w:val="24"/>
          <w:szCs w:val="24"/>
        </w:rPr>
        <w:t xml:space="preserve"> (2012) doi:doi.org/10.31899/pgy3.1016.</w:t>
      </w:r>
    </w:p>
    <w:p w14:paraId="00000048" w14:textId="77777777"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Hunter, P. R., Ramírez Toro, G. I. &amp; </w:t>
      </w:r>
      <w:proofErr w:type="spellStart"/>
      <w:r>
        <w:rPr>
          <w:rFonts w:ascii="Times New Roman" w:eastAsia="Times New Roman" w:hAnsi="Times New Roman" w:cs="Times New Roman"/>
          <w:color w:val="000000"/>
          <w:sz w:val="24"/>
          <w:szCs w:val="24"/>
        </w:rPr>
        <w:t>Minnigh</w:t>
      </w:r>
      <w:proofErr w:type="spellEnd"/>
      <w:r>
        <w:rPr>
          <w:rFonts w:ascii="Times New Roman" w:eastAsia="Times New Roman" w:hAnsi="Times New Roman" w:cs="Times New Roman"/>
          <w:color w:val="000000"/>
          <w:sz w:val="24"/>
          <w:szCs w:val="24"/>
        </w:rPr>
        <w:t xml:space="preserve">, H. A. Impact on diarrhoeal illness of a community educational intervention to improve drinking water quality in rural communities in Puerto Rico. </w:t>
      </w:r>
      <w:r>
        <w:rPr>
          <w:rFonts w:ascii="Times New Roman" w:eastAsia="Times New Roman" w:hAnsi="Times New Roman" w:cs="Times New Roman"/>
          <w:i/>
          <w:color w:val="000000"/>
          <w:sz w:val="24"/>
          <w:szCs w:val="24"/>
        </w:rPr>
        <w:t>BMC Public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219 (2010).</w:t>
      </w:r>
    </w:p>
    <w:p w14:paraId="00000049" w14:textId="79D41A89"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Ercumen</w:t>
      </w:r>
      <w:proofErr w:type="spellEnd"/>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Upgrading a Piped Water Supply from Intermittent to Continuous Delivery and Association with Waterborne Illness: A Matched Cohort Study in Urban India. </w:t>
      </w:r>
      <w:r>
        <w:rPr>
          <w:rFonts w:ascii="Times New Roman" w:eastAsia="Times New Roman" w:hAnsi="Times New Roman" w:cs="Times New Roman"/>
          <w:i/>
          <w:color w:val="000000"/>
          <w:sz w:val="24"/>
          <w:szCs w:val="24"/>
        </w:rPr>
        <w:t>PLOS Med.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12</w:t>
      </w:r>
      <w:r>
        <w:rPr>
          <w:rFonts w:ascii="Times New Roman" w:eastAsia="Times New Roman" w:hAnsi="Times New Roman" w:cs="Times New Roman"/>
          <w:color w:val="000000"/>
          <w:sz w:val="24"/>
          <w:szCs w:val="24"/>
        </w:rPr>
        <w:t>, e1001892 (2015).</w:t>
      </w:r>
    </w:p>
    <w:p w14:paraId="590AE6A4" w14:textId="5873BD23" w:rsidR="007F420F" w:rsidRDefault="007F420F" w:rsidP="007F420F">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r w:rsidRPr="007F420F">
        <w:rPr>
          <w:rFonts w:ascii="Times New Roman" w:eastAsia="Times New Roman" w:hAnsi="Times New Roman" w:cs="Times New Roman"/>
          <w:color w:val="000000"/>
          <w:sz w:val="24"/>
          <w:szCs w:val="24"/>
        </w:rPr>
        <w:t xml:space="preserve">Pickering, A. J. et al. The WASH Benefits and SHINE trials: interpretation of WASH intervention effects on linear growth and </w:t>
      </w:r>
      <w:proofErr w:type="spellStart"/>
      <w:r w:rsidRPr="007F420F">
        <w:rPr>
          <w:rFonts w:ascii="Times New Roman" w:eastAsia="Times New Roman" w:hAnsi="Times New Roman" w:cs="Times New Roman"/>
          <w:color w:val="000000"/>
          <w:sz w:val="24"/>
          <w:szCs w:val="24"/>
        </w:rPr>
        <w:t>diarrhoea</w:t>
      </w:r>
      <w:proofErr w:type="spellEnd"/>
      <w:r w:rsidRPr="007F420F">
        <w:rPr>
          <w:rFonts w:ascii="Times New Roman" w:eastAsia="Times New Roman" w:hAnsi="Times New Roman" w:cs="Times New Roman"/>
          <w:color w:val="000000"/>
          <w:sz w:val="24"/>
          <w:szCs w:val="24"/>
        </w:rPr>
        <w:t>. Lancet Glob. Health 7, e1139–e1146 (2019).</w:t>
      </w:r>
    </w:p>
    <w:p w14:paraId="0000004A" w14:textId="1F2932AF" w:rsidR="002C2CD1" w:rsidRDefault="007F420F">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F82818">
        <w:rPr>
          <w:rFonts w:ascii="Times New Roman" w:eastAsia="Times New Roman" w:hAnsi="Times New Roman" w:cs="Times New Roman"/>
          <w:color w:val="000000"/>
          <w:sz w:val="24"/>
          <w:szCs w:val="24"/>
        </w:rPr>
        <w:t>.</w:t>
      </w:r>
      <w:r w:rsidR="00F82818">
        <w:rPr>
          <w:rFonts w:ascii="Times New Roman" w:eastAsia="Times New Roman" w:hAnsi="Times New Roman" w:cs="Times New Roman"/>
          <w:color w:val="000000"/>
          <w:sz w:val="24"/>
          <w:szCs w:val="24"/>
        </w:rPr>
        <w:tab/>
        <w:t>Water quality monitoring | JMP. https://washdata.org/monitoring/drinking-water/water-quality-monitoring.</w:t>
      </w:r>
    </w:p>
    <w:p w14:paraId="0000004B" w14:textId="6FC57254"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F420F">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Clasen, T.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Estimating the impact of unsafe water, sanitation and hygiene on the global burden of disease: evolving and alternative methods. </w:t>
      </w:r>
      <w:r>
        <w:rPr>
          <w:rFonts w:ascii="Times New Roman" w:eastAsia="Times New Roman" w:hAnsi="Times New Roman" w:cs="Times New Roman"/>
          <w:i/>
          <w:color w:val="000000"/>
          <w:sz w:val="24"/>
          <w:szCs w:val="24"/>
        </w:rPr>
        <w:t>Trop. Med. Int. Health TM IH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884–893 (2014).</w:t>
      </w:r>
    </w:p>
    <w:p w14:paraId="0000004C" w14:textId="55B47B7B"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F420F">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Bain, R., Johnston, R., Mitis, F., Chatterley, C. &amp; Slaymaker, T. Establishing Sustainable Development Goal Baselines for Household Drinking Water, Sanitation and Hygiene Services. </w:t>
      </w:r>
      <w:r>
        <w:rPr>
          <w:rFonts w:ascii="Times New Roman" w:eastAsia="Times New Roman" w:hAnsi="Times New Roman" w:cs="Times New Roman"/>
          <w:i/>
          <w:color w:val="000000"/>
          <w:sz w:val="24"/>
          <w:szCs w:val="24"/>
        </w:rPr>
        <w:t>Water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1711 (2018).</w:t>
      </w:r>
    </w:p>
    <w:p w14:paraId="0000004D" w14:textId="6CDC115F"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F420F">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Spiegelman, D. &amp; Zhou, X. Evaluating Public Health Interventions: 8. Causal Inference for Time-Invariant Interventions. </w:t>
      </w:r>
      <w:r>
        <w:rPr>
          <w:rFonts w:ascii="Times New Roman" w:eastAsia="Times New Roman" w:hAnsi="Times New Roman" w:cs="Times New Roman"/>
          <w:i/>
          <w:color w:val="000000"/>
          <w:sz w:val="24"/>
          <w:szCs w:val="24"/>
        </w:rPr>
        <w:t>Am. J. Public Health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108</w:t>
      </w:r>
      <w:r>
        <w:rPr>
          <w:rFonts w:ascii="Times New Roman" w:eastAsia="Times New Roman" w:hAnsi="Times New Roman" w:cs="Times New Roman"/>
          <w:color w:val="000000"/>
          <w:sz w:val="24"/>
          <w:szCs w:val="24"/>
        </w:rPr>
        <w:t>, 1187–1190 (2018).</w:t>
      </w:r>
    </w:p>
    <w:p w14:paraId="0000004E" w14:textId="1A51FC72"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F420F">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Zou, G. A modified </w:t>
      </w:r>
      <w:proofErr w:type="spellStart"/>
      <w:r>
        <w:rPr>
          <w:rFonts w:ascii="Times New Roman" w:eastAsia="Times New Roman" w:hAnsi="Times New Roman" w:cs="Times New Roman"/>
          <w:color w:val="000000"/>
          <w:sz w:val="24"/>
          <w:szCs w:val="24"/>
        </w:rPr>
        <w:t>poisson</w:t>
      </w:r>
      <w:proofErr w:type="spellEnd"/>
      <w:r>
        <w:rPr>
          <w:rFonts w:ascii="Times New Roman" w:eastAsia="Times New Roman" w:hAnsi="Times New Roman" w:cs="Times New Roman"/>
          <w:color w:val="000000"/>
          <w:sz w:val="24"/>
          <w:szCs w:val="24"/>
        </w:rPr>
        <w:t xml:space="preserve"> regression approach to prospective studies with binary data. </w:t>
      </w:r>
      <w:r>
        <w:rPr>
          <w:rFonts w:ascii="Times New Roman" w:eastAsia="Times New Roman" w:hAnsi="Times New Roman" w:cs="Times New Roman"/>
          <w:i/>
          <w:color w:val="000000"/>
          <w:sz w:val="24"/>
          <w:szCs w:val="24"/>
        </w:rPr>
        <w:t>Am. J. Epidemiol.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159</w:t>
      </w:r>
      <w:r>
        <w:rPr>
          <w:rFonts w:ascii="Times New Roman" w:eastAsia="Times New Roman" w:hAnsi="Times New Roman" w:cs="Times New Roman"/>
          <w:color w:val="000000"/>
          <w:sz w:val="24"/>
          <w:szCs w:val="24"/>
        </w:rPr>
        <w:t>, 702–706 (2004).</w:t>
      </w:r>
    </w:p>
    <w:p w14:paraId="0000004F" w14:textId="196B7A5A"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F420F">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Gruber, S. &amp; </w:t>
      </w:r>
      <w:proofErr w:type="spellStart"/>
      <w:r>
        <w:rPr>
          <w:rFonts w:ascii="Times New Roman" w:eastAsia="Times New Roman" w:hAnsi="Times New Roman" w:cs="Times New Roman"/>
          <w:color w:val="000000"/>
          <w:sz w:val="24"/>
          <w:szCs w:val="24"/>
        </w:rPr>
        <w:t>Laan</w:t>
      </w:r>
      <w:proofErr w:type="spellEnd"/>
      <w:r>
        <w:rPr>
          <w:rFonts w:ascii="Times New Roman" w:eastAsia="Times New Roman" w:hAnsi="Times New Roman" w:cs="Times New Roman"/>
          <w:color w:val="000000"/>
          <w:sz w:val="24"/>
          <w:szCs w:val="24"/>
        </w:rPr>
        <w:t xml:space="preserve">, M. van der. Targeted Maximum Likelihood Estimation: A Gentle Introduction. </w:t>
      </w:r>
      <w:r>
        <w:rPr>
          <w:rFonts w:ascii="Times New Roman" w:eastAsia="Times New Roman" w:hAnsi="Times New Roman" w:cs="Times New Roman"/>
          <w:i/>
          <w:color w:val="000000"/>
          <w:sz w:val="24"/>
          <w:szCs w:val="24"/>
        </w:rPr>
        <w:t xml:space="preserve">UC Berkeley Div. </w:t>
      </w:r>
      <w:proofErr w:type="spellStart"/>
      <w:r>
        <w:rPr>
          <w:rFonts w:ascii="Times New Roman" w:eastAsia="Times New Roman" w:hAnsi="Times New Roman" w:cs="Times New Roman"/>
          <w:i/>
          <w:color w:val="000000"/>
          <w:sz w:val="24"/>
          <w:szCs w:val="24"/>
        </w:rPr>
        <w:t>Biostat</w:t>
      </w:r>
      <w:proofErr w:type="spellEnd"/>
      <w:r>
        <w:rPr>
          <w:rFonts w:ascii="Times New Roman" w:eastAsia="Times New Roman" w:hAnsi="Times New Roman" w:cs="Times New Roman"/>
          <w:i/>
          <w:color w:val="000000"/>
          <w:sz w:val="24"/>
          <w:szCs w:val="24"/>
        </w:rPr>
        <w:t>. Work. Pap. Ser.</w:t>
      </w:r>
      <w:r>
        <w:rPr>
          <w:rFonts w:ascii="Times New Roman" w:eastAsia="Times New Roman" w:hAnsi="Times New Roman" w:cs="Times New Roman"/>
          <w:color w:val="000000"/>
          <w:sz w:val="24"/>
          <w:szCs w:val="24"/>
        </w:rPr>
        <w:t xml:space="preserve"> (2009).</w:t>
      </w:r>
    </w:p>
    <w:p w14:paraId="00000050" w14:textId="2CE36FDF" w:rsidR="002C2CD1"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7F420F">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Greenland, S. &amp; Drescher, K. Maximum likelihood estimation of the attributable fraction from logistic models. </w:t>
      </w:r>
      <w:r>
        <w:rPr>
          <w:rFonts w:ascii="Times New Roman" w:eastAsia="Times New Roman" w:hAnsi="Times New Roman" w:cs="Times New Roman"/>
          <w:i/>
          <w:color w:val="000000"/>
          <w:sz w:val="24"/>
          <w:szCs w:val="24"/>
        </w:rPr>
        <w:t>Biometrics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49</w:t>
      </w:r>
      <w:r>
        <w:rPr>
          <w:rFonts w:ascii="Times New Roman" w:eastAsia="Times New Roman" w:hAnsi="Times New Roman" w:cs="Times New Roman"/>
          <w:color w:val="000000"/>
          <w:sz w:val="24"/>
          <w:szCs w:val="24"/>
        </w:rPr>
        <w:t>, 865–872 (1993).</w:t>
      </w:r>
    </w:p>
    <w:p w14:paraId="00000051" w14:textId="6D11EE6A" w:rsidR="002C2CD1" w:rsidRPr="00DC2587" w:rsidRDefault="00F82818">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lang w:val="de-DE"/>
        </w:rPr>
      </w:pPr>
      <w:r>
        <w:rPr>
          <w:rFonts w:ascii="Times New Roman" w:eastAsia="Times New Roman" w:hAnsi="Times New Roman" w:cs="Times New Roman"/>
          <w:color w:val="000000"/>
          <w:sz w:val="24"/>
          <w:szCs w:val="24"/>
        </w:rPr>
        <w:t>1</w:t>
      </w:r>
      <w:r w:rsidR="007F420F">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Greenland, S. Interval estimation by simulation as an alternative to and extension of </w:t>
      </w:r>
      <w:r w:rsidRPr="00E97BE7">
        <w:rPr>
          <w:rFonts w:ascii="Times New Roman" w:eastAsia="Times New Roman" w:hAnsi="Times New Roman" w:cs="Times New Roman"/>
          <w:color w:val="000000"/>
          <w:sz w:val="24"/>
          <w:szCs w:val="24"/>
        </w:rPr>
        <w:t xml:space="preserve">confidence intervals. </w:t>
      </w:r>
      <w:r w:rsidRPr="00DC2587">
        <w:rPr>
          <w:rFonts w:ascii="Times New Roman" w:eastAsia="Times New Roman" w:hAnsi="Times New Roman" w:cs="Times New Roman"/>
          <w:i/>
          <w:color w:val="000000"/>
          <w:sz w:val="24"/>
          <w:szCs w:val="24"/>
          <w:lang w:val="de-DE"/>
        </w:rPr>
        <w:t>Int. J. Epidemiol.</w:t>
      </w:r>
      <w:r w:rsidRPr="00DC2587">
        <w:rPr>
          <w:rFonts w:ascii="Times New Roman" w:eastAsia="Times New Roman" w:hAnsi="Times New Roman" w:cs="Times New Roman"/>
          <w:color w:val="000000"/>
          <w:sz w:val="24"/>
          <w:szCs w:val="24"/>
          <w:lang w:val="de-DE"/>
        </w:rPr>
        <w:t xml:space="preserve"> </w:t>
      </w:r>
      <w:r w:rsidRPr="00DC2587">
        <w:rPr>
          <w:rFonts w:ascii="Times New Roman" w:eastAsia="Times New Roman" w:hAnsi="Times New Roman" w:cs="Times New Roman"/>
          <w:b/>
          <w:color w:val="000000"/>
          <w:sz w:val="24"/>
          <w:szCs w:val="24"/>
          <w:lang w:val="de-DE"/>
        </w:rPr>
        <w:t>33</w:t>
      </w:r>
      <w:r w:rsidRPr="00DC2587">
        <w:rPr>
          <w:rFonts w:ascii="Times New Roman" w:eastAsia="Times New Roman" w:hAnsi="Times New Roman" w:cs="Times New Roman"/>
          <w:color w:val="000000"/>
          <w:sz w:val="24"/>
          <w:szCs w:val="24"/>
          <w:lang w:val="de-DE"/>
        </w:rPr>
        <w:t>, 1389–1397 (2004).</w:t>
      </w:r>
    </w:p>
    <w:p w14:paraId="1274B864" w14:textId="22D298AA" w:rsidR="005C6C04" w:rsidRDefault="008F0260">
      <w:pPr>
        <w:pBdr>
          <w:top w:val="nil"/>
          <w:left w:val="nil"/>
          <w:bottom w:val="nil"/>
          <w:right w:val="nil"/>
          <w:between w:val="nil"/>
        </w:pBdr>
        <w:tabs>
          <w:tab w:val="left" w:pos="384"/>
        </w:tabs>
        <w:spacing w:after="0" w:line="240" w:lineRule="auto"/>
        <w:ind w:left="384" w:hanging="384"/>
        <w:rPr>
          <w:rFonts w:ascii="Times New Roman" w:eastAsia="Times New Roman" w:hAnsi="Times New Roman" w:cs="Times New Roman"/>
          <w:color w:val="000000"/>
          <w:sz w:val="24"/>
          <w:szCs w:val="24"/>
          <w:lang w:val="de-DE"/>
        </w:rPr>
      </w:pPr>
      <w:r w:rsidRPr="00DC2587">
        <w:rPr>
          <w:rFonts w:ascii="Times New Roman" w:eastAsia="Times New Roman" w:hAnsi="Times New Roman" w:cs="Times New Roman"/>
          <w:color w:val="000000"/>
          <w:sz w:val="24"/>
          <w:szCs w:val="24"/>
          <w:lang w:val="de-DE"/>
        </w:rPr>
        <w:lastRenderedPageBreak/>
        <w:t xml:space="preserve">18. </w:t>
      </w:r>
      <w:proofErr w:type="spellStart"/>
      <w:r w:rsidR="005C6C04" w:rsidRPr="00B9520F">
        <w:rPr>
          <w:rFonts w:ascii="Times New Roman" w:hAnsi="Times New Roman" w:cs="Times New Roman"/>
          <w:sz w:val="24"/>
          <w:szCs w:val="24"/>
        </w:rPr>
        <w:t>Buuren</w:t>
      </w:r>
      <w:proofErr w:type="spellEnd"/>
      <w:r w:rsidR="005C6C04" w:rsidRPr="00B9520F">
        <w:rPr>
          <w:rFonts w:ascii="Times New Roman" w:hAnsi="Times New Roman" w:cs="Times New Roman"/>
          <w:sz w:val="24"/>
          <w:szCs w:val="24"/>
        </w:rPr>
        <w:t xml:space="preserve">, S. van &amp; </w:t>
      </w:r>
      <w:proofErr w:type="spellStart"/>
      <w:r w:rsidR="005C6C04" w:rsidRPr="00B9520F">
        <w:rPr>
          <w:rFonts w:ascii="Times New Roman" w:hAnsi="Times New Roman" w:cs="Times New Roman"/>
          <w:sz w:val="24"/>
          <w:szCs w:val="24"/>
        </w:rPr>
        <w:t>Groothuis-Oudshoorn</w:t>
      </w:r>
      <w:proofErr w:type="spellEnd"/>
      <w:r w:rsidR="005C6C04" w:rsidRPr="00B9520F">
        <w:rPr>
          <w:rFonts w:ascii="Times New Roman" w:hAnsi="Times New Roman" w:cs="Times New Roman"/>
          <w:sz w:val="24"/>
          <w:szCs w:val="24"/>
        </w:rPr>
        <w:t xml:space="preserve">, K. mice: Multivariate Imputation by Chained Equations in R. J. Stat. </w:t>
      </w:r>
      <w:proofErr w:type="spellStart"/>
      <w:r w:rsidR="005C6C04" w:rsidRPr="00B9520F">
        <w:rPr>
          <w:rFonts w:ascii="Times New Roman" w:hAnsi="Times New Roman" w:cs="Times New Roman"/>
          <w:sz w:val="24"/>
          <w:szCs w:val="24"/>
        </w:rPr>
        <w:t>Softw</w:t>
      </w:r>
      <w:proofErr w:type="spellEnd"/>
      <w:r w:rsidR="005C6C04" w:rsidRPr="00B9520F">
        <w:rPr>
          <w:rFonts w:ascii="Times New Roman" w:hAnsi="Times New Roman" w:cs="Times New Roman"/>
          <w:sz w:val="24"/>
          <w:szCs w:val="24"/>
        </w:rPr>
        <w:t>. 45, 1–67 (2011).</w:t>
      </w:r>
    </w:p>
    <w:p w14:paraId="02B6AA31" w14:textId="428DFA48" w:rsidR="007F420F" w:rsidRPr="00D75A79" w:rsidRDefault="00F82818">
      <w:pPr>
        <w:pBdr>
          <w:top w:val="nil"/>
          <w:left w:val="nil"/>
          <w:bottom w:val="nil"/>
          <w:right w:val="nil"/>
          <w:between w:val="nil"/>
        </w:pBdr>
        <w:tabs>
          <w:tab w:val="left" w:pos="384"/>
        </w:tabs>
        <w:spacing w:after="0" w:line="240" w:lineRule="auto"/>
        <w:ind w:left="384" w:hanging="384"/>
        <w:rPr>
          <w:rFonts w:ascii="Times New Roman" w:hAnsi="Times New Roman" w:cs="Times New Roman"/>
          <w:sz w:val="24"/>
          <w:szCs w:val="24"/>
        </w:rPr>
      </w:pPr>
      <w:r w:rsidRPr="00414E23">
        <w:rPr>
          <w:rFonts w:ascii="Times New Roman" w:eastAsia="Times New Roman" w:hAnsi="Times New Roman" w:cs="Times New Roman"/>
          <w:color w:val="000000"/>
          <w:sz w:val="24"/>
          <w:szCs w:val="24"/>
        </w:rPr>
        <w:t>1</w:t>
      </w:r>
      <w:r w:rsidR="008F0260" w:rsidRPr="00414E23">
        <w:rPr>
          <w:rFonts w:ascii="Times New Roman" w:eastAsia="Times New Roman" w:hAnsi="Times New Roman" w:cs="Times New Roman"/>
          <w:color w:val="000000"/>
          <w:sz w:val="24"/>
          <w:szCs w:val="24"/>
        </w:rPr>
        <w:t>9</w:t>
      </w:r>
      <w:r w:rsidRPr="00814869">
        <w:rPr>
          <w:rFonts w:ascii="Times New Roman" w:eastAsia="Times New Roman" w:hAnsi="Times New Roman" w:cs="Times New Roman"/>
          <w:color w:val="000000"/>
          <w:sz w:val="24"/>
          <w:szCs w:val="24"/>
        </w:rPr>
        <w:t>.</w:t>
      </w:r>
      <w:r w:rsidR="008F0260" w:rsidRPr="009755E9">
        <w:rPr>
          <w:rFonts w:ascii="Times New Roman" w:eastAsia="Times New Roman" w:hAnsi="Times New Roman" w:cs="Times New Roman"/>
          <w:color w:val="000000"/>
          <w:sz w:val="24"/>
          <w:szCs w:val="24"/>
        </w:rPr>
        <w:t xml:space="preserve"> </w:t>
      </w:r>
      <w:r w:rsidRPr="00D75A79">
        <w:rPr>
          <w:rFonts w:ascii="Times New Roman" w:eastAsia="Times New Roman" w:hAnsi="Times New Roman" w:cs="Times New Roman"/>
          <w:color w:val="000000"/>
          <w:sz w:val="24"/>
          <w:szCs w:val="24"/>
        </w:rPr>
        <w:t xml:space="preserve">Hedges, L. V. &amp; </w:t>
      </w:r>
      <w:proofErr w:type="spellStart"/>
      <w:r w:rsidRPr="00D75A79">
        <w:rPr>
          <w:rFonts w:ascii="Times New Roman" w:eastAsia="Times New Roman" w:hAnsi="Times New Roman" w:cs="Times New Roman"/>
          <w:color w:val="000000"/>
          <w:sz w:val="24"/>
          <w:szCs w:val="24"/>
        </w:rPr>
        <w:t>Vevea</w:t>
      </w:r>
      <w:proofErr w:type="spellEnd"/>
      <w:r w:rsidRPr="00D75A79">
        <w:rPr>
          <w:rFonts w:ascii="Times New Roman" w:eastAsia="Times New Roman" w:hAnsi="Times New Roman" w:cs="Times New Roman"/>
          <w:color w:val="000000"/>
          <w:sz w:val="24"/>
          <w:szCs w:val="24"/>
        </w:rPr>
        <w:t xml:space="preserve">, J. L. Fixed- and random-effects models in meta-analysis. </w:t>
      </w:r>
      <w:r w:rsidRPr="00D75A79">
        <w:rPr>
          <w:rFonts w:ascii="Times New Roman" w:eastAsia="Times New Roman" w:hAnsi="Times New Roman" w:cs="Times New Roman"/>
          <w:i/>
          <w:color w:val="000000"/>
          <w:sz w:val="24"/>
          <w:szCs w:val="24"/>
        </w:rPr>
        <w:t>Psychol. Methods</w:t>
      </w:r>
      <w:r w:rsidRPr="00D75A79">
        <w:rPr>
          <w:rFonts w:ascii="Times New Roman" w:eastAsia="Times New Roman" w:hAnsi="Times New Roman" w:cs="Times New Roman"/>
          <w:color w:val="000000"/>
          <w:sz w:val="24"/>
          <w:szCs w:val="24"/>
        </w:rPr>
        <w:t xml:space="preserve"> </w:t>
      </w:r>
      <w:r w:rsidRPr="00D75A79">
        <w:rPr>
          <w:rFonts w:ascii="Times New Roman" w:eastAsia="Times New Roman" w:hAnsi="Times New Roman" w:cs="Times New Roman"/>
          <w:b/>
          <w:color w:val="000000"/>
          <w:sz w:val="24"/>
          <w:szCs w:val="24"/>
        </w:rPr>
        <w:t>3</w:t>
      </w:r>
      <w:r w:rsidRPr="00D75A79">
        <w:rPr>
          <w:rFonts w:ascii="Times New Roman" w:eastAsia="Times New Roman" w:hAnsi="Times New Roman" w:cs="Times New Roman"/>
          <w:color w:val="000000"/>
          <w:sz w:val="24"/>
          <w:szCs w:val="24"/>
        </w:rPr>
        <w:t>, 486–504 (1998).</w:t>
      </w:r>
      <w:r w:rsidR="007F420F" w:rsidRPr="00D75A79">
        <w:rPr>
          <w:rFonts w:ascii="Times New Roman" w:hAnsi="Times New Roman" w:cs="Times New Roman"/>
          <w:sz w:val="24"/>
          <w:szCs w:val="24"/>
        </w:rPr>
        <w:t xml:space="preserve"> </w:t>
      </w:r>
    </w:p>
    <w:p w14:paraId="3B96297F" w14:textId="2A8F488A" w:rsidR="007F420F" w:rsidRDefault="00E97BE7">
      <w:pPr>
        <w:pBdr>
          <w:top w:val="nil"/>
          <w:left w:val="nil"/>
          <w:bottom w:val="nil"/>
          <w:right w:val="nil"/>
          <w:between w:val="nil"/>
        </w:pBdr>
        <w:tabs>
          <w:tab w:val="left" w:pos="384"/>
        </w:tabs>
        <w:spacing w:after="0" w:line="240" w:lineRule="auto"/>
        <w:ind w:left="384" w:hanging="384"/>
        <w:rPr>
          <w:rFonts w:ascii="Times New Roman" w:hAnsi="Times New Roman" w:cs="Times New Roman"/>
          <w:sz w:val="24"/>
          <w:szCs w:val="24"/>
        </w:rPr>
      </w:pPr>
      <w:r w:rsidRPr="00D75A79">
        <w:rPr>
          <w:rFonts w:ascii="Times New Roman" w:hAnsi="Times New Roman" w:cs="Times New Roman"/>
          <w:sz w:val="24"/>
          <w:szCs w:val="24"/>
        </w:rPr>
        <w:t xml:space="preserve">20. Chen, Q. </w:t>
      </w:r>
      <w:r w:rsidRPr="00D75A79">
        <w:rPr>
          <w:rFonts w:ascii="Times New Roman" w:hAnsi="Times New Roman" w:cs="Times New Roman"/>
          <w:i/>
          <w:iCs/>
          <w:sz w:val="24"/>
          <w:szCs w:val="24"/>
        </w:rPr>
        <w:t>et al.</w:t>
      </w:r>
      <w:r w:rsidRPr="00D75A79">
        <w:rPr>
          <w:rFonts w:ascii="Times New Roman" w:hAnsi="Times New Roman" w:cs="Times New Roman"/>
          <w:sz w:val="24"/>
          <w:szCs w:val="24"/>
        </w:rPr>
        <w:t xml:space="preserve"> Too Many Covariates and Too Few Cases? – A Comparative Study. </w:t>
      </w:r>
      <w:r w:rsidRPr="00D75A79">
        <w:rPr>
          <w:rFonts w:ascii="Times New Roman" w:hAnsi="Times New Roman" w:cs="Times New Roman"/>
          <w:i/>
          <w:iCs/>
          <w:sz w:val="24"/>
          <w:szCs w:val="24"/>
        </w:rPr>
        <w:t>Stat. Med.</w:t>
      </w:r>
      <w:r w:rsidRPr="00D75A79">
        <w:rPr>
          <w:rFonts w:ascii="Times New Roman" w:hAnsi="Times New Roman" w:cs="Times New Roman"/>
          <w:sz w:val="24"/>
          <w:szCs w:val="24"/>
        </w:rPr>
        <w:t xml:space="preserve"> </w:t>
      </w:r>
      <w:r w:rsidRPr="00D75A79">
        <w:rPr>
          <w:rFonts w:ascii="Times New Roman" w:hAnsi="Times New Roman" w:cs="Times New Roman"/>
          <w:b/>
          <w:bCs/>
          <w:sz w:val="24"/>
          <w:szCs w:val="24"/>
        </w:rPr>
        <w:t>35</w:t>
      </w:r>
      <w:r w:rsidRPr="00D75A79">
        <w:rPr>
          <w:rFonts w:ascii="Times New Roman" w:hAnsi="Times New Roman" w:cs="Times New Roman"/>
          <w:sz w:val="24"/>
          <w:szCs w:val="24"/>
        </w:rPr>
        <w:t>, 4546–4558 (2016).</w:t>
      </w:r>
    </w:p>
    <w:bookmarkEnd w:id="69"/>
    <w:p w14:paraId="00000053" w14:textId="77777777" w:rsidR="002C2CD1" w:rsidRDefault="002C2CD1">
      <w:pPr>
        <w:spacing w:line="240" w:lineRule="auto"/>
        <w:rPr>
          <w:b/>
        </w:rPr>
      </w:pPr>
    </w:p>
    <w:sectPr w:rsidR="002C2CD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Mertens" w:date="2020-10-13T09:40:00Z" w:initials="AM">
    <w:p w14:paraId="139F4216" w14:textId="64AA7B3A" w:rsidR="00342F16" w:rsidRDefault="00342F16">
      <w:pPr>
        <w:pStyle w:val="CommentText"/>
      </w:pPr>
      <w:r>
        <w:rPr>
          <w:rStyle w:val="CommentReference"/>
        </w:rPr>
        <w:annotationRef/>
      </w:r>
      <w:r>
        <w:t xml:space="preserve">Add sensitivity analysis of logistic regression with 2-level random effects and compare OR with </w:t>
      </w:r>
      <w:proofErr w:type="spellStart"/>
      <w:r>
        <w:t>poisson</w:t>
      </w:r>
      <w:proofErr w:type="spellEnd"/>
      <w:r>
        <w:t xml:space="preserve"> RR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9F42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701B" w16cex:dateUtc="2020-07-09T14:29:00Z"/>
  <w16cex:commentExtensible w16cex:durableId="22B17046" w16cex:dateUtc="2020-07-09T14:30:00Z"/>
  <w16cex:commentExtensible w16cex:durableId="22B17072" w16cex:dateUtc="2020-07-09T14:31:00Z"/>
  <w16cex:commentExtensible w16cex:durableId="22B17086" w16cex:dateUtc="2020-07-09T14:31:00Z"/>
  <w16cex:commentExtensible w16cex:durableId="22B1709C" w16cex:dateUtc="2020-07-09T14:31:00Z"/>
  <w16cex:commentExtensible w16cex:durableId="22B171CD" w16cex:dateUtc="2020-07-09T14:37:00Z"/>
  <w16cex:commentExtensible w16cex:durableId="22B171F7" w16cex:dateUtc="2020-07-09T14:37:00Z"/>
  <w16cex:commentExtensible w16cex:durableId="22B15E75" w16cex:dateUtc="2020-07-09T13:14:00Z"/>
  <w16cex:commentExtensible w16cex:durableId="22B15EAA" w16cex:dateUtc="2020-07-09T13:15:00Z"/>
  <w16cex:commentExtensible w16cex:durableId="22B15F47" w16cex:dateUtc="2020-07-09T13:17:00Z"/>
  <w16cex:commentExtensible w16cex:durableId="22B172DC" w16cex:dateUtc="2020-07-09T14:41:00Z"/>
  <w16cex:commentExtensible w16cex:durableId="22B160C7" w16cex:dateUtc="2020-07-09T13:24:00Z"/>
  <w16cex:commentExtensible w16cex:durableId="22B172CF" w16cex:dateUtc="2020-07-09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9F4216" w16cid:durableId="232FF4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CDF"/>
    <w:multiLevelType w:val="multilevel"/>
    <w:tmpl w:val="89669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EF5C72"/>
    <w:multiLevelType w:val="multilevel"/>
    <w:tmpl w:val="7AF0A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41187"/>
    <w:multiLevelType w:val="multilevel"/>
    <w:tmpl w:val="1A268A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ED5322"/>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466CD6"/>
    <w:multiLevelType w:val="hybridMultilevel"/>
    <w:tmpl w:val="9A344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6173B4"/>
    <w:multiLevelType w:val="hybridMultilevel"/>
    <w:tmpl w:val="18945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F3AC6"/>
    <w:multiLevelType w:val="multilevel"/>
    <w:tmpl w:val="F7FAC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F07D3C"/>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5B5E43"/>
    <w:multiLevelType w:val="hybridMultilevel"/>
    <w:tmpl w:val="D952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644F7"/>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D31E96"/>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D602E2"/>
    <w:multiLevelType w:val="multilevel"/>
    <w:tmpl w:val="74742A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017442"/>
    <w:multiLevelType w:val="hybridMultilevel"/>
    <w:tmpl w:val="91A010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72F80"/>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FFF563D"/>
    <w:multiLevelType w:val="multilevel"/>
    <w:tmpl w:val="1A268A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11"/>
  </w:num>
  <w:num w:numId="3">
    <w:abstractNumId w:val="0"/>
  </w:num>
  <w:num w:numId="4">
    <w:abstractNumId w:val="1"/>
  </w:num>
  <w:num w:numId="5">
    <w:abstractNumId w:val="3"/>
  </w:num>
  <w:num w:numId="6">
    <w:abstractNumId w:val="4"/>
  </w:num>
  <w:num w:numId="7">
    <w:abstractNumId w:val="12"/>
  </w:num>
  <w:num w:numId="8">
    <w:abstractNumId w:val="8"/>
  </w:num>
  <w:num w:numId="9">
    <w:abstractNumId w:val="9"/>
  </w:num>
  <w:num w:numId="10">
    <w:abstractNumId w:val="14"/>
  </w:num>
  <w:num w:numId="11">
    <w:abstractNumId w:val="5"/>
  </w:num>
  <w:num w:numId="12">
    <w:abstractNumId w:val="7"/>
  </w:num>
  <w:num w:numId="13">
    <w:abstractNumId w:val="10"/>
  </w:num>
  <w:num w:numId="14">
    <w:abstractNumId w:val="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Mertens">
    <w15:presenceInfo w15:providerId="Windows Live" w15:userId="caf82f72c3fb0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1"/>
    <w:rsid w:val="000225DF"/>
    <w:rsid w:val="000225E7"/>
    <w:rsid w:val="00027FEB"/>
    <w:rsid w:val="00035244"/>
    <w:rsid w:val="00035421"/>
    <w:rsid w:val="0004277D"/>
    <w:rsid w:val="00053990"/>
    <w:rsid w:val="00060E0E"/>
    <w:rsid w:val="00072932"/>
    <w:rsid w:val="000858ED"/>
    <w:rsid w:val="00094DD5"/>
    <w:rsid w:val="00097AF9"/>
    <w:rsid w:val="000C4690"/>
    <w:rsid w:val="000C667C"/>
    <w:rsid w:val="000D3D82"/>
    <w:rsid w:val="000D3F60"/>
    <w:rsid w:val="000D53B6"/>
    <w:rsid w:val="000E17C8"/>
    <w:rsid w:val="000E38CA"/>
    <w:rsid w:val="000F39BA"/>
    <w:rsid w:val="000F56DD"/>
    <w:rsid w:val="000F590A"/>
    <w:rsid w:val="000F6CDF"/>
    <w:rsid w:val="00114777"/>
    <w:rsid w:val="001252D1"/>
    <w:rsid w:val="001332DF"/>
    <w:rsid w:val="00140BBD"/>
    <w:rsid w:val="00143D8A"/>
    <w:rsid w:val="001447A0"/>
    <w:rsid w:val="001449DA"/>
    <w:rsid w:val="00164753"/>
    <w:rsid w:val="00164ED3"/>
    <w:rsid w:val="00170A14"/>
    <w:rsid w:val="00173809"/>
    <w:rsid w:val="00180B2D"/>
    <w:rsid w:val="0018280C"/>
    <w:rsid w:val="00184012"/>
    <w:rsid w:val="0018581F"/>
    <w:rsid w:val="001904D3"/>
    <w:rsid w:val="001925D1"/>
    <w:rsid w:val="001951E5"/>
    <w:rsid w:val="00195DC1"/>
    <w:rsid w:val="001A4659"/>
    <w:rsid w:val="001A6EEE"/>
    <w:rsid w:val="001B176F"/>
    <w:rsid w:val="001B1BAD"/>
    <w:rsid w:val="001C27A2"/>
    <w:rsid w:val="001C34CE"/>
    <w:rsid w:val="001C4391"/>
    <w:rsid w:val="001D08D3"/>
    <w:rsid w:val="001D2D0C"/>
    <w:rsid w:val="002026DC"/>
    <w:rsid w:val="00202AA5"/>
    <w:rsid w:val="0020351D"/>
    <w:rsid w:val="0021770C"/>
    <w:rsid w:val="00221BA9"/>
    <w:rsid w:val="00223D2B"/>
    <w:rsid w:val="00226BB7"/>
    <w:rsid w:val="00232CD2"/>
    <w:rsid w:val="00235C57"/>
    <w:rsid w:val="00247EA4"/>
    <w:rsid w:val="00251D23"/>
    <w:rsid w:val="00252995"/>
    <w:rsid w:val="002618BE"/>
    <w:rsid w:val="002622C5"/>
    <w:rsid w:val="00265E63"/>
    <w:rsid w:val="002761A0"/>
    <w:rsid w:val="002802A6"/>
    <w:rsid w:val="00292FB5"/>
    <w:rsid w:val="002C2AB2"/>
    <w:rsid w:val="002C2CD1"/>
    <w:rsid w:val="002C4A86"/>
    <w:rsid w:val="002D0626"/>
    <w:rsid w:val="002D1E7E"/>
    <w:rsid w:val="002F08A6"/>
    <w:rsid w:val="002F51F7"/>
    <w:rsid w:val="00312E23"/>
    <w:rsid w:val="00316011"/>
    <w:rsid w:val="00317B1F"/>
    <w:rsid w:val="00335FF9"/>
    <w:rsid w:val="00336B6D"/>
    <w:rsid w:val="00342F16"/>
    <w:rsid w:val="0035352F"/>
    <w:rsid w:val="00354D05"/>
    <w:rsid w:val="0036331C"/>
    <w:rsid w:val="00365071"/>
    <w:rsid w:val="00365A6B"/>
    <w:rsid w:val="003709F5"/>
    <w:rsid w:val="0037559B"/>
    <w:rsid w:val="003937DE"/>
    <w:rsid w:val="003A08A8"/>
    <w:rsid w:val="003B5467"/>
    <w:rsid w:val="003B6363"/>
    <w:rsid w:val="003E0E27"/>
    <w:rsid w:val="003E2124"/>
    <w:rsid w:val="00401995"/>
    <w:rsid w:val="00405FCD"/>
    <w:rsid w:val="00414E23"/>
    <w:rsid w:val="0042672E"/>
    <w:rsid w:val="004271E4"/>
    <w:rsid w:val="004419AC"/>
    <w:rsid w:val="00443DBA"/>
    <w:rsid w:val="004474EE"/>
    <w:rsid w:val="00451292"/>
    <w:rsid w:val="00456271"/>
    <w:rsid w:val="0047052B"/>
    <w:rsid w:val="00473824"/>
    <w:rsid w:val="00480AEB"/>
    <w:rsid w:val="00493FA9"/>
    <w:rsid w:val="00496886"/>
    <w:rsid w:val="004B2163"/>
    <w:rsid w:val="004C5362"/>
    <w:rsid w:val="004C5AD9"/>
    <w:rsid w:val="004C6F6C"/>
    <w:rsid w:val="004D3A0D"/>
    <w:rsid w:val="004D4EEA"/>
    <w:rsid w:val="004D5674"/>
    <w:rsid w:val="004E0FF5"/>
    <w:rsid w:val="004E4E75"/>
    <w:rsid w:val="004E5492"/>
    <w:rsid w:val="004E5DE1"/>
    <w:rsid w:val="004F7B0F"/>
    <w:rsid w:val="005173D9"/>
    <w:rsid w:val="00521F0C"/>
    <w:rsid w:val="00525E2F"/>
    <w:rsid w:val="00532E6D"/>
    <w:rsid w:val="00536EBB"/>
    <w:rsid w:val="00542393"/>
    <w:rsid w:val="0055242B"/>
    <w:rsid w:val="00555AFC"/>
    <w:rsid w:val="0056563B"/>
    <w:rsid w:val="00565BB4"/>
    <w:rsid w:val="005669D8"/>
    <w:rsid w:val="00597856"/>
    <w:rsid w:val="005A52EE"/>
    <w:rsid w:val="005B224C"/>
    <w:rsid w:val="005B4046"/>
    <w:rsid w:val="005B7140"/>
    <w:rsid w:val="005C6C04"/>
    <w:rsid w:val="005D54BD"/>
    <w:rsid w:val="005D775D"/>
    <w:rsid w:val="005E2CDD"/>
    <w:rsid w:val="005E3F9F"/>
    <w:rsid w:val="005E6DDA"/>
    <w:rsid w:val="0061405B"/>
    <w:rsid w:val="006333FB"/>
    <w:rsid w:val="00641B6B"/>
    <w:rsid w:val="00642B60"/>
    <w:rsid w:val="0064491F"/>
    <w:rsid w:val="00650FD3"/>
    <w:rsid w:val="006674B0"/>
    <w:rsid w:val="00683806"/>
    <w:rsid w:val="006948FE"/>
    <w:rsid w:val="006C192D"/>
    <w:rsid w:val="006C5D13"/>
    <w:rsid w:val="006C6B5C"/>
    <w:rsid w:val="006D4A25"/>
    <w:rsid w:val="006D72BF"/>
    <w:rsid w:val="006F476C"/>
    <w:rsid w:val="0070623F"/>
    <w:rsid w:val="007159FD"/>
    <w:rsid w:val="007234BB"/>
    <w:rsid w:val="00734F44"/>
    <w:rsid w:val="00761AB5"/>
    <w:rsid w:val="007645FA"/>
    <w:rsid w:val="007652CE"/>
    <w:rsid w:val="00776D3D"/>
    <w:rsid w:val="00787436"/>
    <w:rsid w:val="0079335D"/>
    <w:rsid w:val="007A1BBC"/>
    <w:rsid w:val="007A3BDA"/>
    <w:rsid w:val="007A4A64"/>
    <w:rsid w:val="007C1C96"/>
    <w:rsid w:val="007C5393"/>
    <w:rsid w:val="007D1760"/>
    <w:rsid w:val="007E6886"/>
    <w:rsid w:val="007F420F"/>
    <w:rsid w:val="00814869"/>
    <w:rsid w:val="0081654C"/>
    <w:rsid w:val="00823992"/>
    <w:rsid w:val="00835129"/>
    <w:rsid w:val="008365F2"/>
    <w:rsid w:val="00862D9E"/>
    <w:rsid w:val="00864620"/>
    <w:rsid w:val="00880B35"/>
    <w:rsid w:val="00881674"/>
    <w:rsid w:val="008848C6"/>
    <w:rsid w:val="00896537"/>
    <w:rsid w:val="008B4210"/>
    <w:rsid w:val="008C26B4"/>
    <w:rsid w:val="008D3A85"/>
    <w:rsid w:val="008F0260"/>
    <w:rsid w:val="008F525F"/>
    <w:rsid w:val="00910B9F"/>
    <w:rsid w:val="0094387E"/>
    <w:rsid w:val="00943FCE"/>
    <w:rsid w:val="009537EF"/>
    <w:rsid w:val="00961407"/>
    <w:rsid w:val="00962191"/>
    <w:rsid w:val="00965FCC"/>
    <w:rsid w:val="009667D7"/>
    <w:rsid w:val="009755E9"/>
    <w:rsid w:val="00982A54"/>
    <w:rsid w:val="00997D67"/>
    <w:rsid w:val="009A3F86"/>
    <w:rsid w:val="009C733D"/>
    <w:rsid w:val="009D3522"/>
    <w:rsid w:val="009F7B3E"/>
    <w:rsid w:val="00A000FA"/>
    <w:rsid w:val="00A02EFD"/>
    <w:rsid w:val="00A05C42"/>
    <w:rsid w:val="00A111AD"/>
    <w:rsid w:val="00A129B6"/>
    <w:rsid w:val="00A244FA"/>
    <w:rsid w:val="00A314F0"/>
    <w:rsid w:val="00A31B05"/>
    <w:rsid w:val="00A3303F"/>
    <w:rsid w:val="00A3307C"/>
    <w:rsid w:val="00A42A30"/>
    <w:rsid w:val="00A4466E"/>
    <w:rsid w:val="00A60A07"/>
    <w:rsid w:val="00A6201F"/>
    <w:rsid w:val="00A6649B"/>
    <w:rsid w:val="00A80328"/>
    <w:rsid w:val="00A945A7"/>
    <w:rsid w:val="00AB5D65"/>
    <w:rsid w:val="00AD2198"/>
    <w:rsid w:val="00AD55C5"/>
    <w:rsid w:val="00AE0CE9"/>
    <w:rsid w:val="00AE51A7"/>
    <w:rsid w:val="00AE6370"/>
    <w:rsid w:val="00AF67FA"/>
    <w:rsid w:val="00AF78BF"/>
    <w:rsid w:val="00B06742"/>
    <w:rsid w:val="00B203FA"/>
    <w:rsid w:val="00B24773"/>
    <w:rsid w:val="00B35240"/>
    <w:rsid w:val="00B41BC2"/>
    <w:rsid w:val="00B556F9"/>
    <w:rsid w:val="00B569B1"/>
    <w:rsid w:val="00B72265"/>
    <w:rsid w:val="00B80862"/>
    <w:rsid w:val="00B8796D"/>
    <w:rsid w:val="00B900E8"/>
    <w:rsid w:val="00B91AE2"/>
    <w:rsid w:val="00B9520F"/>
    <w:rsid w:val="00B966B7"/>
    <w:rsid w:val="00BA0334"/>
    <w:rsid w:val="00BA70FA"/>
    <w:rsid w:val="00BB6BB4"/>
    <w:rsid w:val="00BE691A"/>
    <w:rsid w:val="00C11143"/>
    <w:rsid w:val="00C21B88"/>
    <w:rsid w:val="00C2460F"/>
    <w:rsid w:val="00C25681"/>
    <w:rsid w:val="00C40A88"/>
    <w:rsid w:val="00C410CA"/>
    <w:rsid w:val="00C4477C"/>
    <w:rsid w:val="00C45D50"/>
    <w:rsid w:val="00C46B6E"/>
    <w:rsid w:val="00C52DCF"/>
    <w:rsid w:val="00C654B4"/>
    <w:rsid w:val="00C80D9A"/>
    <w:rsid w:val="00C8283E"/>
    <w:rsid w:val="00C92C6D"/>
    <w:rsid w:val="00C9462D"/>
    <w:rsid w:val="00C9734F"/>
    <w:rsid w:val="00CA0842"/>
    <w:rsid w:val="00CA25ED"/>
    <w:rsid w:val="00CB1DD2"/>
    <w:rsid w:val="00CC1DC2"/>
    <w:rsid w:val="00CC2A3B"/>
    <w:rsid w:val="00CC4A95"/>
    <w:rsid w:val="00CE1C81"/>
    <w:rsid w:val="00CE4858"/>
    <w:rsid w:val="00CE6F47"/>
    <w:rsid w:val="00CF4B86"/>
    <w:rsid w:val="00CF6937"/>
    <w:rsid w:val="00D07D10"/>
    <w:rsid w:val="00D15525"/>
    <w:rsid w:val="00D20DB9"/>
    <w:rsid w:val="00D318B1"/>
    <w:rsid w:val="00D37E2D"/>
    <w:rsid w:val="00D40296"/>
    <w:rsid w:val="00D71285"/>
    <w:rsid w:val="00D75A79"/>
    <w:rsid w:val="00D9292F"/>
    <w:rsid w:val="00DC2587"/>
    <w:rsid w:val="00DD41B0"/>
    <w:rsid w:val="00DE6BDF"/>
    <w:rsid w:val="00DF7B15"/>
    <w:rsid w:val="00E230AC"/>
    <w:rsid w:val="00E457B3"/>
    <w:rsid w:val="00E46247"/>
    <w:rsid w:val="00E47225"/>
    <w:rsid w:val="00E5084A"/>
    <w:rsid w:val="00E53547"/>
    <w:rsid w:val="00E81C52"/>
    <w:rsid w:val="00E85A8C"/>
    <w:rsid w:val="00E913B9"/>
    <w:rsid w:val="00E92F6F"/>
    <w:rsid w:val="00E949F4"/>
    <w:rsid w:val="00E97BE7"/>
    <w:rsid w:val="00EB5C1B"/>
    <w:rsid w:val="00ED2B9C"/>
    <w:rsid w:val="00F01225"/>
    <w:rsid w:val="00F0279B"/>
    <w:rsid w:val="00F11F0C"/>
    <w:rsid w:val="00F23CEC"/>
    <w:rsid w:val="00F23DDB"/>
    <w:rsid w:val="00F442D2"/>
    <w:rsid w:val="00F44497"/>
    <w:rsid w:val="00F6210D"/>
    <w:rsid w:val="00F7015B"/>
    <w:rsid w:val="00F71270"/>
    <w:rsid w:val="00F72217"/>
    <w:rsid w:val="00F77349"/>
    <w:rsid w:val="00F82227"/>
    <w:rsid w:val="00F82818"/>
    <w:rsid w:val="00F94A39"/>
    <w:rsid w:val="00F964D0"/>
    <w:rsid w:val="00FA689E"/>
    <w:rsid w:val="00FB4E0E"/>
    <w:rsid w:val="00FC644D"/>
    <w:rsid w:val="00FD40C3"/>
    <w:rsid w:val="00FE43EF"/>
    <w:rsid w:val="00FE4CE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CE1B5"/>
  <w15:docId w15:val="{9C1C6EEB-FD24-4371-8911-73FC819E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A3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BDA"/>
    <w:rPr>
      <w:rFonts w:ascii="Tahoma" w:hAnsi="Tahoma" w:cs="Tahoma"/>
      <w:sz w:val="16"/>
      <w:szCs w:val="16"/>
    </w:rPr>
  </w:style>
  <w:style w:type="character" w:styleId="CommentReference">
    <w:name w:val="annotation reference"/>
    <w:basedOn w:val="DefaultParagraphFont"/>
    <w:uiPriority w:val="99"/>
    <w:semiHidden/>
    <w:unhideWhenUsed/>
    <w:rsid w:val="007A3BDA"/>
    <w:rPr>
      <w:sz w:val="16"/>
      <w:szCs w:val="16"/>
    </w:rPr>
  </w:style>
  <w:style w:type="paragraph" w:styleId="CommentText">
    <w:name w:val="annotation text"/>
    <w:basedOn w:val="Normal"/>
    <w:link w:val="CommentTextChar"/>
    <w:uiPriority w:val="99"/>
    <w:unhideWhenUsed/>
    <w:rsid w:val="007A3BDA"/>
    <w:pPr>
      <w:spacing w:line="240" w:lineRule="auto"/>
    </w:pPr>
    <w:rPr>
      <w:sz w:val="20"/>
      <w:szCs w:val="20"/>
    </w:rPr>
  </w:style>
  <w:style w:type="character" w:customStyle="1" w:styleId="CommentTextChar">
    <w:name w:val="Comment Text Char"/>
    <w:basedOn w:val="DefaultParagraphFont"/>
    <w:link w:val="CommentText"/>
    <w:uiPriority w:val="99"/>
    <w:rsid w:val="007A3BDA"/>
    <w:rPr>
      <w:sz w:val="20"/>
      <w:szCs w:val="20"/>
    </w:rPr>
  </w:style>
  <w:style w:type="paragraph" w:styleId="CommentSubject">
    <w:name w:val="annotation subject"/>
    <w:basedOn w:val="CommentText"/>
    <w:next w:val="CommentText"/>
    <w:link w:val="CommentSubjectChar"/>
    <w:uiPriority w:val="99"/>
    <w:semiHidden/>
    <w:unhideWhenUsed/>
    <w:rsid w:val="007A3BDA"/>
    <w:rPr>
      <w:b/>
      <w:bCs/>
    </w:rPr>
  </w:style>
  <w:style w:type="character" w:customStyle="1" w:styleId="CommentSubjectChar">
    <w:name w:val="Comment Subject Char"/>
    <w:basedOn w:val="CommentTextChar"/>
    <w:link w:val="CommentSubject"/>
    <w:uiPriority w:val="99"/>
    <w:semiHidden/>
    <w:rsid w:val="007A3BDA"/>
    <w:rPr>
      <w:b/>
      <w:bCs/>
      <w:sz w:val="20"/>
      <w:szCs w:val="20"/>
    </w:rPr>
  </w:style>
  <w:style w:type="character" w:styleId="Hyperlink">
    <w:name w:val="Hyperlink"/>
    <w:basedOn w:val="DefaultParagraphFont"/>
    <w:uiPriority w:val="99"/>
    <w:unhideWhenUsed/>
    <w:rsid w:val="00252995"/>
    <w:rPr>
      <w:color w:val="0000FF"/>
      <w:u w:val="single"/>
    </w:rPr>
  </w:style>
  <w:style w:type="paragraph" w:styleId="Revision">
    <w:name w:val="Revision"/>
    <w:hidden/>
    <w:uiPriority w:val="99"/>
    <w:semiHidden/>
    <w:rsid w:val="00A31B05"/>
    <w:pPr>
      <w:spacing w:after="0" w:line="240" w:lineRule="auto"/>
    </w:pPr>
  </w:style>
  <w:style w:type="paragraph" w:styleId="HTMLPreformatted">
    <w:name w:val="HTML Preformatted"/>
    <w:basedOn w:val="Normal"/>
    <w:link w:val="HTMLPreformattedChar"/>
    <w:uiPriority w:val="99"/>
    <w:unhideWhenUsed/>
    <w:rsid w:val="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02AA5"/>
    <w:rPr>
      <w:rFonts w:ascii="Courier New" w:eastAsia="Times New Roman" w:hAnsi="Courier New" w:cs="Courier New"/>
      <w:sz w:val="20"/>
      <w:szCs w:val="20"/>
      <w:lang w:val="en-GB" w:eastAsia="zh-CN"/>
    </w:rPr>
  </w:style>
  <w:style w:type="character" w:customStyle="1" w:styleId="UnresolvedMention1">
    <w:name w:val="Unresolved Mention1"/>
    <w:basedOn w:val="DefaultParagraphFont"/>
    <w:uiPriority w:val="99"/>
    <w:semiHidden/>
    <w:unhideWhenUsed/>
    <w:rsid w:val="00EB5C1B"/>
    <w:rPr>
      <w:color w:val="808080"/>
      <w:shd w:val="clear" w:color="auto" w:fill="E6E6E6"/>
    </w:rPr>
  </w:style>
  <w:style w:type="character" w:styleId="FollowedHyperlink">
    <w:name w:val="FollowedHyperlink"/>
    <w:basedOn w:val="DefaultParagraphFont"/>
    <w:uiPriority w:val="99"/>
    <w:semiHidden/>
    <w:unhideWhenUsed/>
    <w:rsid w:val="00B966B7"/>
    <w:rPr>
      <w:color w:val="800080" w:themeColor="followedHyperlink"/>
      <w:u w:val="single"/>
    </w:rPr>
  </w:style>
  <w:style w:type="paragraph" w:styleId="ListParagraph">
    <w:name w:val="List Paragraph"/>
    <w:basedOn w:val="Normal"/>
    <w:uiPriority w:val="34"/>
    <w:qFormat/>
    <w:rsid w:val="004F7B0F"/>
    <w:pPr>
      <w:ind w:left="720"/>
      <w:contextualSpacing/>
    </w:pPr>
  </w:style>
  <w:style w:type="paragraph" w:styleId="Bibliography">
    <w:name w:val="Bibliography"/>
    <w:basedOn w:val="Normal"/>
    <w:next w:val="Normal"/>
    <w:uiPriority w:val="37"/>
    <w:semiHidden/>
    <w:unhideWhenUsed/>
    <w:rsid w:val="00B9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1613">
      <w:bodyDiv w:val="1"/>
      <w:marLeft w:val="0"/>
      <w:marRight w:val="0"/>
      <w:marTop w:val="0"/>
      <w:marBottom w:val="0"/>
      <w:divBdr>
        <w:top w:val="none" w:sz="0" w:space="0" w:color="auto"/>
        <w:left w:val="none" w:sz="0" w:space="0" w:color="auto"/>
        <w:bottom w:val="none" w:sz="0" w:space="0" w:color="auto"/>
        <w:right w:val="none" w:sz="0" w:space="0" w:color="auto"/>
      </w:divBdr>
    </w:div>
    <w:div w:id="695231832">
      <w:bodyDiv w:val="1"/>
      <w:marLeft w:val="0"/>
      <w:marRight w:val="0"/>
      <w:marTop w:val="0"/>
      <w:marBottom w:val="0"/>
      <w:divBdr>
        <w:top w:val="none" w:sz="0" w:space="0" w:color="auto"/>
        <w:left w:val="none" w:sz="0" w:space="0" w:color="auto"/>
        <w:bottom w:val="none" w:sz="0" w:space="0" w:color="auto"/>
        <w:right w:val="none" w:sz="0" w:space="0" w:color="auto"/>
      </w:divBdr>
    </w:div>
    <w:div w:id="752166012">
      <w:bodyDiv w:val="1"/>
      <w:marLeft w:val="0"/>
      <w:marRight w:val="0"/>
      <w:marTop w:val="0"/>
      <w:marBottom w:val="0"/>
      <w:divBdr>
        <w:top w:val="none" w:sz="0" w:space="0" w:color="auto"/>
        <w:left w:val="none" w:sz="0" w:space="0" w:color="auto"/>
        <w:bottom w:val="none" w:sz="0" w:space="0" w:color="auto"/>
        <w:right w:val="none" w:sz="0" w:space="0" w:color="auto"/>
      </w:divBdr>
      <w:divsChild>
        <w:div w:id="96242463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070689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7556</TotalTime>
  <Pages>10</Pages>
  <Words>3309</Words>
  <Characters>18901</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Andrew Mertens</cp:lastModifiedBy>
  <cp:revision>4</cp:revision>
  <dcterms:created xsi:type="dcterms:W3CDTF">2020-09-02T16:35:00Z</dcterms:created>
  <dcterms:modified xsi:type="dcterms:W3CDTF">2020-10-16T04:26:00Z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id="M65ok9Cj"/&gt;&lt;style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